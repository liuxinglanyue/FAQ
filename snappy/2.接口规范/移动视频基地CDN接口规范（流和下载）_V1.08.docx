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57" w:type="dxa"/>
          <w:right w:w="57" w:type="dxa"/>
        </w:tblCellMar>
        <w:tblLook w:val="0000"/>
      </w:tblPr>
      <w:tblGrid>
        <w:gridCol w:w="3548"/>
        <w:gridCol w:w="2883"/>
        <w:gridCol w:w="1115"/>
        <w:gridCol w:w="1594"/>
      </w:tblGrid>
      <w:tr w:rsidR="007A006A">
        <w:tc>
          <w:tcPr>
            <w:tcW w:w="1941" w:type="pct"/>
            <w:vMerge w:val="restart"/>
            <w:tcBorders>
              <w:top w:val="single" w:sz="6" w:space="0" w:color="auto"/>
              <w:left w:val="single" w:sz="6" w:space="0" w:color="auto"/>
              <w:right w:val="single" w:sz="6" w:space="0" w:color="auto"/>
            </w:tcBorders>
            <w:vAlign w:val="center"/>
          </w:tcPr>
          <w:p w:rsidR="007A006A" w:rsidRDefault="00036039">
            <w:pPr>
              <w:pStyle w:val="af6"/>
              <w:keepNext w:val="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7" type="#_x0000_t74" alt="3B28BG0CB88G5BG28GG9E61468CG1GEC085F;H;07A6[26138!!!!!!BIHO@]{26138!!!1@57986811014BD4GD6ELUW!Rusd`lhof谊履害家聚熏予哥斗!W0/03/enb!!!!!!!!!!!!!!!!!!!!!!!8:J?L8:J?Q[11017972@!!BIHO@]{11017972111111111100181GEDE81100181GEDE8!!!!!!!!!!!!!!!!!!!!!!!!!!!!!!!!!!!!!!!!!!!!!!!!!!!!!!!!!!!!!!!!!!!!!!!!!!!!!!!!!!!!!!!!!!!!!!!!!!!!!!!!!!!!!!!!!!!!!!!!!!!!!!!!!!!!!!!!!!!!!!!!!!!!!!!!!!!!!!!!!!!!!!!!!!!!!!!!!!!!!!!!!!!!!!!!!!!!!!!!!!!!!!!!!!!!!!!!!!!!!!!!!!!!!!!!!!!!!!!!!!!!!!!!!!!!!!!!!!!!!!!!!!!!!!!!!!!!!!!!!!!!!!!!!!!!!!!!!!!!!!!!!!!!!!!!!!!!!!!!!!!!!!!!!!!!!!!!!!!!!!!!!!!!!!!!!!!!!!!!!!!!!!!!!!!!!!!!!!!!!!!!!!!!!!!!!!!!!!!!!!!!!!!!!!!!!!!!!!!!!!!!!!!!!!!!!!!!!!!!!!!!!!!!!!!!!!!!!!!!!!!!!!!!!!!!!!!!!!!!!!!!!!!!!!!!!!!!!!!!!!!!!!!!!!!!!!!!!!!!!!!!!!!!!!!!!!!!!!!!!!!!!!!!!!!!!!!!!!!!!!!!!!!!!!!!!!!!!!!!!!!!!!!!!!!!!!!!!!!!!!!!!!!!!!!!!!!!!!!!!!!!!!!!!!!!!!!!!!!!!!!!!!!!!!!!!!!!!!!!!!!!!!!!!!!!!!!!!!!!!!!!!!!!!!!!!!!!!!!!!!!!!!!!!!!!!!!!!!!!!!!!!!!!!!!!!!!!!!!!!!!!!!!!!!!!!!!!!!!!!!!!!!!!!!!!!!!!!!!!!!!!!!!!!!!!!!!!!!!!!!!!!!!!!!!!!!!!!!!!!!!!!!!!!!!!!!!!!!!!!!!!!!!!!!!!!!!!!!!!!!!!!!!!!!!!!!!!!!!!!!!!!!!!!!!!!!!!!!!!!!!!!!!!!!!!!!!!!!!!!!!!!!!!!!!!!!!!!!!!!!!!!!!!!!!!!!!!!!!!!!!!!!!!!!!!!!!!!!!!!!!!!!!!!!!!!!!!!!!!!!!!!!!!!!!!!!!!!!!!!!!!!!!!!!!!!!!!!!!!!!!!!!!!!!!!!!!!!!!!!!!!!!!!!!!!!!!!!!!!!!!!!!!!!!!!!!!!!!!!!!!!!!!!!!!!!!!!!!!!!!!!!!!!!!!!!!!!!!!!!!!!!!!!!!!!!!!!!!!!!!!!!!!!!!!!!!!!!!!!!!!!!!!!!!!!!!!!!!!!!!!!!!!!!!!!!!!!!!!!!!!!!!!!!!!!!!!!!!!!!!!!!!!!!!!!!!!!!!!!!!!!!!!!!!!!!!!!!!!!!!!!!!!!!!!!!!!!!!!!!!!!!!!!!!!!!!!!!!!!!!!!!!!!!!!!!!!!!!!!!!!!!!!!!!!!!!!!!!!!!!!!!!!!!!!!!!!!!!!!!!!!!!!!!!!!!!!!!!!!!!!!!!!!!!!!!!!!!!!!!!!!!!!!!!!!!!!!!!!!!!!!!!!!!!!!!!!!!!!!!!!!!!!!!!!!!!!!!!!!!!!!!!!!!!!!!!!!!!!!!!!!!!!!!!!!!!!!!!!!!!!!!!!!!!!!!!!!!!!!!!!!!!!!!!!!!!!!!!!!!!!!!!!!!!!!!!!!!!!!!!!!!!!!!!!!!!!!!!!!!!!!!!!!!!!!!!!!!!!!!!!!!!!!!!!!!!!!!!!!!!!!!!!!!!!!!!!!!!!!!!!!!!!!!!!!!!!!!!!!!!!!!!!!!!!!!!!!!!!!!!!!!!!!!!!!!!!!!!!!!!!!!!!!!!!!!!!!!!!!!!!!!!!!!!!!!!!!!!!!!!!!!!!!!!!!!!!!!!!!!!!!!!!!!!!!!!!!!!!!!!!!!!!!!!!!!!!!!!!!!!!!!!!!!!!!!!!!!!!!!!!!!!!!!!!!!!!!!!!!!!!!!!!!!!!!!!!!!!!!!!!!!!!!!!!!!!!!!!!!!!!!!!!!!!!!!!!!!!!!!!!!!!!!!!!!!!!!!!!!!!!!!!!!!!!!!!!!!!!!!!!!!!!!!!!!!!!!!!!!!!!!!!!!!!!!!!!!!!!!!!!!!!!!!!!!!!!!!!!!!!!!!!!!!!!!!!!!!!!!!!!!!!!!!!!!!!!!!!!!!!!!!!!!!!!!!!!!!!!!!!!!!!!!!!!!!!!!!!!!!!!!!!!!!!!!!!!!!!!!!!!!!!!!!!!!!!!!!!!!!!!!!!!!!!!!!!!!!!!!!!!!!!!!!!!!!!!!!!!!!!!!!!!!!!!!!!!!!!!!!!!!!!!!!!!!!!!!!!!!!!!!!!!!!!1!W" style="position:absolute;left:0;text-align:left;margin-left:0;margin-top:0;width:.05pt;height:.05pt;z-index:251657216;visibility:hidden">
                  <w10:anchorlock/>
                </v:shape>
              </w:pict>
            </w:r>
            <w:r w:rsidR="00453CD5">
              <w:t>Huawei Technologies Co. Ltd.</w:t>
            </w:r>
          </w:p>
          <w:p w:rsidR="007A006A" w:rsidRDefault="00453CD5">
            <w:pPr>
              <w:pStyle w:val="af6"/>
              <w:keepNext w:val="0"/>
            </w:pPr>
            <w:r>
              <w:rPr>
                <w:rFonts w:hint="eastAsia"/>
              </w:rPr>
              <w:t>华为技术有限公司</w:t>
            </w:r>
          </w:p>
        </w:tc>
        <w:tc>
          <w:tcPr>
            <w:tcW w:w="1577" w:type="pct"/>
            <w:tcBorders>
              <w:top w:val="single" w:sz="6" w:space="0" w:color="auto"/>
              <w:left w:val="single" w:sz="6" w:space="0" w:color="auto"/>
              <w:bottom w:val="single" w:sz="6" w:space="0" w:color="auto"/>
              <w:right w:val="single" w:sz="6" w:space="0" w:color="auto"/>
            </w:tcBorders>
            <w:vAlign w:val="center"/>
          </w:tcPr>
          <w:p w:rsidR="007A006A" w:rsidRDefault="00453CD5">
            <w:pPr>
              <w:pStyle w:val="af6"/>
              <w:keepNext w:val="0"/>
            </w:pPr>
            <w:r>
              <w:t xml:space="preserve">Product version </w:t>
            </w:r>
          </w:p>
          <w:p w:rsidR="007A006A" w:rsidRDefault="00453CD5">
            <w:pPr>
              <w:pStyle w:val="af6"/>
              <w:keepNext w:val="0"/>
            </w:pPr>
            <w:r>
              <w:rPr>
                <w:rFonts w:hint="eastAsia"/>
              </w:rPr>
              <w:t>产品版本</w:t>
            </w:r>
          </w:p>
        </w:tc>
        <w:tc>
          <w:tcPr>
            <w:tcW w:w="1482" w:type="pct"/>
            <w:gridSpan w:val="2"/>
            <w:tcBorders>
              <w:top w:val="single" w:sz="6" w:space="0" w:color="auto"/>
              <w:left w:val="single" w:sz="6" w:space="0" w:color="auto"/>
              <w:bottom w:val="single" w:sz="6" w:space="0" w:color="auto"/>
              <w:right w:val="single" w:sz="6" w:space="0" w:color="auto"/>
            </w:tcBorders>
          </w:tcPr>
          <w:p w:rsidR="007A006A" w:rsidRDefault="00453CD5">
            <w:pPr>
              <w:pStyle w:val="af6"/>
              <w:keepNext w:val="0"/>
            </w:pPr>
            <w:r>
              <w:t>Confidentiality level</w:t>
            </w:r>
          </w:p>
          <w:p w:rsidR="007A006A" w:rsidRDefault="00453CD5">
            <w:pPr>
              <w:pStyle w:val="af6"/>
              <w:keepNext w:val="0"/>
            </w:pPr>
            <w:r>
              <w:rPr>
                <w:rFonts w:hint="eastAsia"/>
              </w:rPr>
              <w:t>密级</w:t>
            </w:r>
          </w:p>
        </w:tc>
      </w:tr>
      <w:tr w:rsidR="007A006A">
        <w:tc>
          <w:tcPr>
            <w:tcW w:w="1941" w:type="pct"/>
            <w:vMerge/>
            <w:tcBorders>
              <w:left w:val="single" w:sz="6" w:space="0" w:color="auto"/>
              <w:right w:val="single" w:sz="6" w:space="0" w:color="auto"/>
            </w:tcBorders>
          </w:tcPr>
          <w:p w:rsidR="007A006A" w:rsidRDefault="007A006A">
            <w:pPr>
              <w:pStyle w:val="af6"/>
              <w:keepNext w:val="0"/>
            </w:pPr>
          </w:p>
        </w:tc>
        <w:tc>
          <w:tcPr>
            <w:tcW w:w="1577" w:type="pct"/>
            <w:tcBorders>
              <w:top w:val="single" w:sz="6" w:space="0" w:color="auto"/>
              <w:left w:val="single" w:sz="6" w:space="0" w:color="auto"/>
              <w:bottom w:val="single" w:sz="6" w:space="0" w:color="auto"/>
              <w:right w:val="single" w:sz="6" w:space="0" w:color="auto"/>
            </w:tcBorders>
            <w:vAlign w:val="center"/>
          </w:tcPr>
          <w:p w:rsidR="007A006A" w:rsidRDefault="00453CD5">
            <w:pPr>
              <w:keepNext w:val="0"/>
              <w:jc w:val="center"/>
              <w:rPr>
                <w:sz w:val="24"/>
                <w:szCs w:val="24"/>
              </w:rPr>
            </w:pPr>
            <w:r>
              <w:rPr>
                <w:rFonts w:hint="eastAsia"/>
              </w:rPr>
              <w:t>StreamingV100R002</w:t>
            </w:r>
          </w:p>
        </w:tc>
        <w:tc>
          <w:tcPr>
            <w:tcW w:w="1482" w:type="pct"/>
            <w:gridSpan w:val="2"/>
            <w:tcBorders>
              <w:top w:val="single" w:sz="6" w:space="0" w:color="auto"/>
              <w:left w:val="single" w:sz="6" w:space="0" w:color="auto"/>
              <w:bottom w:val="single" w:sz="6" w:space="0" w:color="auto"/>
              <w:right w:val="single" w:sz="6" w:space="0" w:color="auto"/>
            </w:tcBorders>
          </w:tcPr>
          <w:p w:rsidR="007A006A" w:rsidRDefault="00453CD5">
            <w:pPr>
              <w:pStyle w:val="af6"/>
              <w:keepNext w:val="0"/>
            </w:pPr>
            <w:r>
              <w:rPr>
                <w:rFonts w:hint="eastAsia"/>
              </w:rPr>
              <w:t>公开</w:t>
            </w:r>
          </w:p>
        </w:tc>
      </w:tr>
      <w:tr w:rsidR="007A006A">
        <w:tc>
          <w:tcPr>
            <w:tcW w:w="1941" w:type="pct"/>
            <w:vMerge/>
            <w:tcBorders>
              <w:left w:val="single" w:sz="6" w:space="0" w:color="auto"/>
              <w:bottom w:val="single" w:sz="6" w:space="0" w:color="auto"/>
              <w:right w:val="single" w:sz="6" w:space="0" w:color="auto"/>
            </w:tcBorders>
          </w:tcPr>
          <w:p w:rsidR="007A006A" w:rsidRDefault="007A006A">
            <w:pPr>
              <w:pStyle w:val="af6"/>
              <w:keepNext w:val="0"/>
            </w:pPr>
          </w:p>
        </w:tc>
        <w:tc>
          <w:tcPr>
            <w:tcW w:w="2187" w:type="pct"/>
            <w:gridSpan w:val="2"/>
            <w:tcBorders>
              <w:top w:val="single" w:sz="6" w:space="0" w:color="auto"/>
              <w:left w:val="single" w:sz="6" w:space="0" w:color="auto"/>
              <w:bottom w:val="single" w:sz="6" w:space="0" w:color="auto"/>
              <w:right w:val="single" w:sz="6" w:space="0" w:color="auto"/>
            </w:tcBorders>
            <w:vAlign w:val="center"/>
          </w:tcPr>
          <w:p w:rsidR="007A006A" w:rsidRDefault="007A006A">
            <w:pPr>
              <w:pStyle w:val="af6"/>
              <w:keepNext w:val="0"/>
            </w:pPr>
          </w:p>
        </w:tc>
        <w:tc>
          <w:tcPr>
            <w:tcW w:w="872" w:type="pct"/>
            <w:tcBorders>
              <w:top w:val="single" w:sz="6" w:space="0" w:color="auto"/>
              <w:left w:val="single" w:sz="6" w:space="0" w:color="auto"/>
              <w:bottom w:val="single" w:sz="6" w:space="0" w:color="auto"/>
              <w:right w:val="single" w:sz="6" w:space="0" w:color="auto"/>
            </w:tcBorders>
          </w:tcPr>
          <w:p w:rsidR="007A006A" w:rsidRDefault="00453CD5">
            <w:pPr>
              <w:pStyle w:val="af6"/>
              <w:keepNext w:val="0"/>
            </w:pPr>
            <w:r>
              <w:t>Total pages</w:t>
            </w:r>
            <w:r>
              <w:rPr>
                <w:rFonts w:hint="eastAsia"/>
              </w:rPr>
              <w:t>：</w:t>
            </w:r>
            <w:r>
              <w:br/>
            </w:r>
            <w:r>
              <w:rPr>
                <w:rFonts w:hint="eastAsia"/>
              </w:rPr>
              <w:t>共</w:t>
            </w:r>
            <w:r>
              <w:rPr>
                <w:rFonts w:hint="eastAsia"/>
              </w:rPr>
              <w:t>16</w:t>
            </w:r>
            <w:r>
              <w:rPr>
                <w:rFonts w:hint="eastAsia"/>
              </w:rPr>
              <w:t>页</w:t>
            </w:r>
          </w:p>
        </w:tc>
      </w:tr>
    </w:tbl>
    <w:p w:rsidR="007A006A" w:rsidRDefault="007A006A">
      <w:pPr>
        <w:pStyle w:val="af7"/>
        <w:keepNext w:val="0"/>
      </w:pPr>
    </w:p>
    <w:p w:rsidR="007A006A" w:rsidRDefault="008A2A1B">
      <w:pPr>
        <w:pStyle w:val="af7"/>
        <w:keepNext w:val="0"/>
      </w:pPr>
      <w:r>
        <w:rPr>
          <w:rFonts w:ascii="Times New Roman" w:hAnsi="Times New Roman" w:hint="eastAsia"/>
        </w:rPr>
        <w:t>GSLB&amp;CDN&amp;</w:t>
      </w:r>
      <w:r>
        <w:rPr>
          <w:rFonts w:ascii="Times New Roman" w:hAnsi="Times New Roman" w:hint="eastAsia"/>
        </w:rPr>
        <w:t>基地流</w:t>
      </w:r>
      <w:r w:rsidR="00B275AF">
        <w:rPr>
          <w:rFonts w:ascii="Times New Roman" w:hAnsi="Times New Roman" w:hint="eastAsia"/>
        </w:rPr>
        <w:t>/</w:t>
      </w:r>
      <w:r w:rsidR="00B275AF">
        <w:rPr>
          <w:rFonts w:ascii="Times New Roman" w:hAnsi="Times New Roman" w:hint="eastAsia"/>
        </w:rPr>
        <w:t>下载</w:t>
      </w:r>
      <w:r w:rsidR="00453CD5">
        <w:rPr>
          <w:rFonts w:ascii="Times New Roman" w:hAnsi="Times New Roman" w:hint="eastAsia"/>
        </w:rPr>
        <w:t>接口</w:t>
      </w:r>
      <w:r w:rsidR="00453CD5">
        <w:rPr>
          <w:rFonts w:hint="eastAsia"/>
        </w:rPr>
        <w:t>协议规范</w:t>
      </w:r>
    </w:p>
    <w:p w:rsidR="007A006A" w:rsidRDefault="007A006A">
      <w:pPr>
        <w:pStyle w:val="af6"/>
        <w:keepNext w:val="0"/>
      </w:pPr>
    </w:p>
    <w:tbl>
      <w:tblPr>
        <w:tblW w:w="5000" w:type="pct"/>
        <w:jc w:val="center"/>
        <w:tblLook w:val="0000"/>
      </w:tblPr>
      <w:tblGrid>
        <w:gridCol w:w="2335"/>
        <w:gridCol w:w="3081"/>
        <w:gridCol w:w="1257"/>
        <w:gridCol w:w="2569"/>
      </w:tblGrid>
      <w:tr w:rsidR="007A006A">
        <w:trPr>
          <w:jc w:val="center"/>
        </w:trPr>
        <w:tc>
          <w:tcPr>
            <w:tcW w:w="1263" w:type="pct"/>
            <w:tcBorders>
              <w:top w:val="nil"/>
              <w:left w:val="nil"/>
              <w:bottom w:val="nil"/>
              <w:right w:val="nil"/>
            </w:tcBorders>
          </w:tcPr>
          <w:p w:rsidR="007A006A" w:rsidRDefault="00453CD5">
            <w:pPr>
              <w:pStyle w:val="af6"/>
              <w:keepNext w:val="0"/>
            </w:pPr>
            <w:r>
              <w:t xml:space="preserve">Prepared by </w:t>
            </w:r>
          </w:p>
          <w:p w:rsidR="007A006A" w:rsidRDefault="00453CD5">
            <w:pPr>
              <w:pStyle w:val="af6"/>
              <w:keepNext w:val="0"/>
            </w:pPr>
            <w:r>
              <w:rPr>
                <w:rFonts w:hint="eastAsia"/>
              </w:rPr>
              <w:t>拟制</w:t>
            </w:r>
          </w:p>
        </w:tc>
        <w:tc>
          <w:tcPr>
            <w:tcW w:w="1667" w:type="pct"/>
            <w:tcBorders>
              <w:top w:val="nil"/>
              <w:left w:val="nil"/>
              <w:bottom w:val="single" w:sz="6" w:space="0" w:color="auto"/>
              <w:right w:val="nil"/>
            </w:tcBorders>
          </w:tcPr>
          <w:p w:rsidR="007A006A" w:rsidRDefault="008A2A1B">
            <w:pPr>
              <w:pStyle w:val="af6"/>
              <w:keepNext w:val="0"/>
            </w:pPr>
            <w:r>
              <w:rPr>
                <w:rFonts w:hint="eastAsia"/>
              </w:rPr>
              <w:t>何超群</w:t>
            </w:r>
          </w:p>
        </w:tc>
        <w:tc>
          <w:tcPr>
            <w:tcW w:w="680" w:type="pct"/>
            <w:tcBorders>
              <w:top w:val="nil"/>
              <w:left w:val="nil"/>
              <w:bottom w:val="nil"/>
              <w:right w:val="nil"/>
            </w:tcBorders>
          </w:tcPr>
          <w:p w:rsidR="007A006A" w:rsidRDefault="00453CD5">
            <w:pPr>
              <w:pStyle w:val="af6"/>
              <w:keepNext w:val="0"/>
            </w:pPr>
            <w:r>
              <w:t>Date</w:t>
            </w:r>
          </w:p>
          <w:p w:rsidR="007A006A" w:rsidRDefault="00453CD5">
            <w:pPr>
              <w:pStyle w:val="af6"/>
              <w:keepNext w:val="0"/>
            </w:pPr>
            <w:r>
              <w:rPr>
                <w:rFonts w:hint="eastAsia"/>
              </w:rPr>
              <w:t>日期</w:t>
            </w:r>
          </w:p>
        </w:tc>
        <w:tc>
          <w:tcPr>
            <w:tcW w:w="1390" w:type="pct"/>
            <w:tcBorders>
              <w:top w:val="nil"/>
              <w:left w:val="nil"/>
              <w:bottom w:val="single" w:sz="6" w:space="0" w:color="auto"/>
              <w:right w:val="nil"/>
            </w:tcBorders>
          </w:tcPr>
          <w:p w:rsidR="007A006A" w:rsidRDefault="00453CD5" w:rsidP="008A2A1B">
            <w:pPr>
              <w:pStyle w:val="af6"/>
              <w:keepNext w:val="0"/>
            </w:pPr>
            <w:r>
              <w:t>20</w:t>
            </w:r>
            <w:r w:rsidR="008A2A1B">
              <w:rPr>
                <w:rFonts w:hint="eastAsia"/>
              </w:rPr>
              <w:t>13</w:t>
            </w:r>
            <w:r w:rsidR="008A2A1B">
              <w:t>-</w:t>
            </w:r>
            <w:r w:rsidR="0010433C">
              <w:rPr>
                <w:rFonts w:hint="eastAsia"/>
              </w:rPr>
              <w:t>6</w:t>
            </w:r>
            <w:r w:rsidR="0010433C">
              <w:t>-</w:t>
            </w:r>
            <w:r w:rsidR="008A2A1B">
              <w:rPr>
                <w:rFonts w:hint="eastAsia"/>
              </w:rPr>
              <w:t>8</w:t>
            </w:r>
          </w:p>
        </w:tc>
      </w:tr>
      <w:tr w:rsidR="007A006A">
        <w:trPr>
          <w:jc w:val="center"/>
        </w:trPr>
        <w:tc>
          <w:tcPr>
            <w:tcW w:w="1263" w:type="pct"/>
            <w:tcBorders>
              <w:top w:val="nil"/>
              <w:left w:val="nil"/>
              <w:bottom w:val="nil"/>
              <w:right w:val="nil"/>
            </w:tcBorders>
          </w:tcPr>
          <w:p w:rsidR="007A006A" w:rsidRDefault="00453CD5">
            <w:pPr>
              <w:pStyle w:val="af6"/>
              <w:keepNext w:val="0"/>
            </w:pPr>
            <w:r>
              <w:t xml:space="preserve">Reviewed by </w:t>
            </w:r>
          </w:p>
          <w:p w:rsidR="007A006A" w:rsidRDefault="00453CD5">
            <w:pPr>
              <w:pStyle w:val="af6"/>
              <w:keepNext w:val="0"/>
            </w:pPr>
            <w:r>
              <w:rPr>
                <w:rFonts w:hint="eastAsia"/>
              </w:rPr>
              <w:t>评审人</w:t>
            </w:r>
          </w:p>
        </w:tc>
        <w:tc>
          <w:tcPr>
            <w:tcW w:w="1667" w:type="pct"/>
            <w:tcBorders>
              <w:top w:val="single" w:sz="6" w:space="0" w:color="auto"/>
              <w:left w:val="nil"/>
              <w:bottom w:val="single" w:sz="6" w:space="0" w:color="auto"/>
              <w:right w:val="nil"/>
            </w:tcBorders>
          </w:tcPr>
          <w:p w:rsidR="007A006A" w:rsidRDefault="007A006A">
            <w:pPr>
              <w:pStyle w:val="af6"/>
              <w:keepNext w:val="0"/>
            </w:pPr>
          </w:p>
        </w:tc>
        <w:tc>
          <w:tcPr>
            <w:tcW w:w="680" w:type="pct"/>
            <w:tcBorders>
              <w:top w:val="nil"/>
              <w:left w:val="nil"/>
              <w:bottom w:val="nil"/>
              <w:right w:val="nil"/>
            </w:tcBorders>
          </w:tcPr>
          <w:p w:rsidR="007A006A" w:rsidRDefault="00453CD5">
            <w:pPr>
              <w:pStyle w:val="af6"/>
              <w:keepNext w:val="0"/>
            </w:pPr>
            <w:r>
              <w:t>Date</w:t>
            </w:r>
          </w:p>
          <w:p w:rsidR="007A006A" w:rsidRDefault="00453CD5">
            <w:pPr>
              <w:pStyle w:val="af6"/>
              <w:keepNext w:val="0"/>
            </w:pPr>
            <w:r>
              <w:rPr>
                <w:rFonts w:hint="eastAsia"/>
              </w:rPr>
              <w:t>日期</w:t>
            </w:r>
          </w:p>
        </w:tc>
        <w:tc>
          <w:tcPr>
            <w:tcW w:w="1390" w:type="pct"/>
            <w:tcBorders>
              <w:top w:val="single" w:sz="6" w:space="0" w:color="auto"/>
              <w:left w:val="nil"/>
              <w:bottom w:val="single" w:sz="6" w:space="0" w:color="auto"/>
              <w:right w:val="nil"/>
            </w:tcBorders>
          </w:tcPr>
          <w:p w:rsidR="007A006A" w:rsidRDefault="00453CD5">
            <w:pPr>
              <w:pStyle w:val="af6"/>
              <w:keepNext w:val="0"/>
            </w:pPr>
            <w:r>
              <w:t>yyyy-mm-dd</w:t>
            </w:r>
          </w:p>
        </w:tc>
      </w:tr>
      <w:tr w:rsidR="007A006A">
        <w:trPr>
          <w:jc w:val="center"/>
        </w:trPr>
        <w:tc>
          <w:tcPr>
            <w:tcW w:w="1263" w:type="pct"/>
            <w:tcBorders>
              <w:top w:val="nil"/>
              <w:left w:val="nil"/>
              <w:bottom w:val="nil"/>
              <w:right w:val="nil"/>
            </w:tcBorders>
          </w:tcPr>
          <w:p w:rsidR="007A006A" w:rsidRDefault="00453CD5">
            <w:pPr>
              <w:pStyle w:val="af6"/>
              <w:keepNext w:val="0"/>
            </w:pPr>
            <w:r>
              <w:t>Approved by</w:t>
            </w:r>
          </w:p>
          <w:p w:rsidR="007A006A" w:rsidRDefault="00453CD5">
            <w:pPr>
              <w:pStyle w:val="af6"/>
              <w:keepNext w:val="0"/>
            </w:pPr>
            <w:r>
              <w:rPr>
                <w:rFonts w:hint="eastAsia"/>
              </w:rPr>
              <w:t>批准</w:t>
            </w:r>
          </w:p>
        </w:tc>
        <w:tc>
          <w:tcPr>
            <w:tcW w:w="1667" w:type="pct"/>
            <w:tcBorders>
              <w:top w:val="single" w:sz="6" w:space="0" w:color="auto"/>
              <w:left w:val="nil"/>
              <w:bottom w:val="single" w:sz="6" w:space="0" w:color="auto"/>
              <w:right w:val="nil"/>
            </w:tcBorders>
          </w:tcPr>
          <w:p w:rsidR="007A006A" w:rsidRDefault="007A006A">
            <w:pPr>
              <w:pStyle w:val="af6"/>
              <w:keepNext w:val="0"/>
            </w:pPr>
          </w:p>
        </w:tc>
        <w:tc>
          <w:tcPr>
            <w:tcW w:w="680" w:type="pct"/>
            <w:tcBorders>
              <w:top w:val="nil"/>
              <w:left w:val="nil"/>
              <w:bottom w:val="nil"/>
              <w:right w:val="nil"/>
            </w:tcBorders>
          </w:tcPr>
          <w:p w:rsidR="007A006A" w:rsidRDefault="00453CD5">
            <w:pPr>
              <w:pStyle w:val="af6"/>
              <w:keepNext w:val="0"/>
            </w:pPr>
            <w:r>
              <w:t>Date</w:t>
            </w:r>
          </w:p>
          <w:p w:rsidR="007A006A" w:rsidRDefault="00453CD5">
            <w:pPr>
              <w:pStyle w:val="af6"/>
              <w:keepNext w:val="0"/>
            </w:pPr>
            <w:r>
              <w:rPr>
                <w:rFonts w:hint="eastAsia"/>
              </w:rPr>
              <w:t>日期</w:t>
            </w:r>
          </w:p>
        </w:tc>
        <w:tc>
          <w:tcPr>
            <w:tcW w:w="1390" w:type="pct"/>
            <w:tcBorders>
              <w:top w:val="single" w:sz="6" w:space="0" w:color="auto"/>
              <w:left w:val="nil"/>
              <w:bottom w:val="single" w:sz="6" w:space="0" w:color="auto"/>
              <w:right w:val="nil"/>
            </w:tcBorders>
          </w:tcPr>
          <w:p w:rsidR="007A006A" w:rsidRDefault="00453CD5">
            <w:pPr>
              <w:pStyle w:val="af6"/>
              <w:keepNext w:val="0"/>
            </w:pPr>
            <w:r>
              <w:t>yyyy-mm-dd</w:t>
            </w:r>
          </w:p>
        </w:tc>
      </w:tr>
      <w:tr w:rsidR="007A006A">
        <w:trPr>
          <w:jc w:val="center"/>
        </w:trPr>
        <w:tc>
          <w:tcPr>
            <w:tcW w:w="1263" w:type="pct"/>
            <w:tcBorders>
              <w:top w:val="nil"/>
              <w:left w:val="nil"/>
              <w:bottom w:val="nil"/>
              <w:right w:val="nil"/>
            </w:tcBorders>
          </w:tcPr>
          <w:p w:rsidR="007A006A" w:rsidRDefault="00453CD5">
            <w:pPr>
              <w:pStyle w:val="af6"/>
              <w:keepNext w:val="0"/>
            </w:pPr>
            <w:r>
              <w:t>Authorized by</w:t>
            </w:r>
          </w:p>
          <w:p w:rsidR="007A006A" w:rsidRDefault="00453CD5">
            <w:pPr>
              <w:pStyle w:val="af6"/>
              <w:keepNext w:val="0"/>
            </w:pPr>
            <w:r>
              <w:rPr>
                <w:rFonts w:hint="eastAsia"/>
              </w:rPr>
              <w:t>签发</w:t>
            </w:r>
          </w:p>
        </w:tc>
        <w:tc>
          <w:tcPr>
            <w:tcW w:w="1667" w:type="pct"/>
            <w:tcBorders>
              <w:top w:val="single" w:sz="6" w:space="0" w:color="auto"/>
              <w:left w:val="nil"/>
              <w:bottom w:val="single" w:sz="6" w:space="0" w:color="auto"/>
              <w:right w:val="nil"/>
            </w:tcBorders>
          </w:tcPr>
          <w:p w:rsidR="007A006A" w:rsidRDefault="007A006A">
            <w:pPr>
              <w:pStyle w:val="af6"/>
              <w:keepNext w:val="0"/>
            </w:pPr>
          </w:p>
        </w:tc>
        <w:tc>
          <w:tcPr>
            <w:tcW w:w="680" w:type="pct"/>
            <w:tcBorders>
              <w:top w:val="nil"/>
              <w:left w:val="nil"/>
              <w:bottom w:val="nil"/>
              <w:right w:val="nil"/>
            </w:tcBorders>
          </w:tcPr>
          <w:p w:rsidR="007A006A" w:rsidRDefault="00453CD5">
            <w:pPr>
              <w:pStyle w:val="af6"/>
              <w:keepNext w:val="0"/>
            </w:pPr>
            <w:r>
              <w:t>Date</w:t>
            </w:r>
          </w:p>
          <w:p w:rsidR="007A006A" w:rsidRDefault="00453CD5">
            <w:pPr>
              <w:pStyle w:val="af6"/>
              <w:keepNext w:val="0"/>
            </w:pPr>
            <w:r>
              <w:rPr>
                <w:rFonts w:hint="eastAsia"/>
              </w:rPr>
              <w:t>日期</w:t>
            </w:r>
          </w:p>
        </w:tc>
        <w:tc>
          <w:tcPr>
            <w:tcW w:w="1390" w:type="pct"/>
            <w:tcBorders>
              <w:top w:val="single" w:sz="6" w:space="0" w:color="auto"/>
              <w:left w:val="nil"/>
              <w:bottom w:val="single" w:sz="6" w:space="0" w:color="auto"/>
              <w:right w:val="nil"/>
            </w:tcBorders>
          </w:tcPr>
          <w:p w:rsidR="007A006A" w:rsidRDefault="00453CD5">
            <w:pPr>
              <w:pStyle w:val="af6"/>
              <w:keepNext w:val="0"/>
            </w:pPr>
            <w:r>
              <w:t>yyyy-mm-dd</w:t>
            </w:r>
          </w:p>
        </w:tc>
      </w:tr>
    </w:tbl>
    <w:p w:rsidR="007A006A" w:rsidRDefault="007A006A">
      <w:pPr>
        <w:pStyle w:val="aff3"/>
        <w:keepNext w:val="0"/>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A006A">
      <w:pPr>
        <w:pStyle w:val="aff3"/>
        <w:keepNext w:val="0"/>
        <w:jc w:val="center"/>
        <w:rPr>
          <w:rFonts w:ascii="Dotum" w:hAnsi="Dotum"/>
        </w:rPr>
      </w:pPr>
    </w:p>
    <w:p w:rsidR="007A006A" w:rsidRDefault="007B54FD">
      <w:pPr>
        <w:pStyle w:val="aff3"/>
        <w:keepNext w:val="0"/>
        <w:jc w:val="center"/>
        <w:rPr>
          <w:rFonts w:ascii="Dotum" w:hAnsi="Dotum"/>
        </w:rPr>
      </w:pPr>
      <w:r>
        <w:rPr>
          <w:rFonts w:ascii="Dotum" w:eastAsia="Dotum" w:hAnsi="Dotum" w:hint="eastAsia"/>
          <w:noProof/>
        </w:rPr>
        <w:drawing>
          <wp:inline distT="0" distB="0" distL="0" distR="0">
            <wp:extent cx="790575" cy="790575"/>
            <wp:effectExtent l="19050" t="0" r="9525"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8" cstate="print"/>
                    <a:srcRect/>
                    <a:stretch>
                      <a:fillRect/>
                    </a:stretch>
                  </pic:blipFill>
                  <pic:spPr bwMode="auto">
                    <a:xfrm>
                      <a:off x="0" y="0"/>
                      <a:ext cx="790575" cy="790575"/>
                    </a:xfrm>
                    <a:prstGeom prst="rect">
                      <a:avLst/>
                    </a:prstGeom>
                    <a:noFill/>
                    <a:ln w="9525">
                      <a:noFill/>
                      <a:miter lim="800000"/>
                      <a:headEnd/>
                      <a:tailEnd/>
                    </a:ln>
                  </pic:spPr>
                </pic:pic>
              </a:graphicData>
            </a:graphic>
          </wp:inline>
        </w:drawing>
      </w:r>
    </w:p>
    <w:p w:rsidR="007A006A" w:rsidRDefault="007A006A">
      <w:pPr>
        <w:pStyle w:val="aff3"/>
        <w:keepNext w:val="0"/>
      </w:pPr>
    </w:p>
    <w:p w:rsidR="007A006A" w:rsidRDefault="00453CD5">
      <w:pPr>
        <w:pStyle w:val="af3"/>
        <w:keepNext w:val="0"/>
      </w:pPr>
      <w:r>
        <w:t xml:space="preserve">Huawei Technologies Co., Ltd. </w:t>
      </w:r>
    </w:p>
    <w:p w:rsidR="007A006A" w:rsidRDefault="00453CD5">
      <w:pPr>
        <w:pStyle w:val="af3"/>
        <w:keepNext w:val="0"/>
      </w:pPr>
      <w:r>
        <w:rPr>
          <w:rFonts w:ascii="宋体" w:eastAsia="宋体" w:cs="宋体" w:hint="eastAsia"/>
        </w:rPr>
        <w:t>华为技术有限公司</w:t>
      </w:r>
    </w:p>
    <w:p w:rsidR="007A006A" w:rsidRDefault="00453CD5">
      <w:pPr>
        <w:pStyle w:val="af6"/>
        <w:keepNext w:val="0"/>
      </w:pPr>
      <w:r>
        <w:t>All rights reserved</w:t>
      </w:r>
    </w:p>
    <w:p w:rsidR="007A006A" w:rsidRDefault="00453CD5">
      <w:pPr>
        <w:pStyle w:val="af6"/>
        <w:keepNext w:val="0"/>
      </w:pPr>
      <w:r>
        <w:rPr>
          <w:rFonts w:hint="eastAsia"/>
        </w:rPr>
        <w:t>版权所有</w:t>
      </w:r>
      <w:r>
        <w:t xml:space="preserve">  </w:t>
      </w:r>
      <w:r>
        <w:rPr>
          <w:rFonts w:hint="eastAsia"/>
        </w:rPr>
        <w:t>侵权必究</w:t>
      </w:r>
    </w:p>
    <w:p w:rsidR="007A006A" w:rsidRDefault="007A006A">
      <w:pPr>
        <w:pStyle w:val="af6"/>
        <w:keepNext w:val="0"/>
      </w:pPr>
    </w:p>
    <w:p w:rsidR="007A006A" w:rsidRDefault="00453CD5">
      <w:pPr>
        <w:pStyle w:val="af6"/>
        <w:keepNext w:val="0"/>
      </w:pPr>
      <w:r>
        <w:rPr>
          <w:rFonts w:ascii="宋体" w:cs="宋体" w:hint="eastAsia"/>
        </w:rPr>
        <w:t>（</w:t>
      </w:r>
      <w:r>
        <w:t>DOC ID Vx.y/ IPD-</w:t>
      </w:r>
      <w:r>
        <w:rPr>
          <w:rFonts w:hint="eastAsia"/>
        </w:rPr>
        <w:t>SE V1</w:t>
      </w:r>
      <w:r>
        <w:t>.0 / for internal use only</w:t>
      </w:r>
      <w:r>
        <w:rPr>
          <w:rFonts w:ascii="宋体" w:cs="宋体" w:hint="eastAsia"/>
        </w:rPr>
        <w:t>）</w:t>
      </w:r>
    </w:p>
    <w:p w:rsidR="007A006A" w:rsidRDefault="00453CD5">
      <w:pPr>
        <w:pStyle w:val="af6"/>
        <w:keepNext w:val="0"/>
        <w:rPr>
          <w:rFonts w:ascii="宋体" w:cs="宋体"/>
        </w:rPr>
      </w:pPr>
      <w:r>
        <w:rPr>
          <w:rFonts w:ascii="宋体" w:cs="宋体" w:hint="eastAsia"/>
        </w:rPr>
        <w:lastRenderedPageBreak/>
        <w:t>（</w:t>
      </w:r>
      <w:r>
        <w:t>DOC ID Vx.y/ IPD-</w:t>
      </w:r>
      <w:r>
        <w:rPr>
          <w:rFonts w:hint="eastAsia"/>
        </w:rPr>
        <w:t>SE V1</w:t>
      </w:r>
      <w:r>
        <w:t xml:space="preserve">.0 / </w:t>
      </w:r>
      <w:r>
        <w:rPr>
          <w:rFonts w:ascii="宋体" w:cs="宋体" w:hint="eastAsia"/>
        </w:rPr>
        <w:t>仅供内部使用）</w:t>
      </w:r>
    </w:p>
    <w:p w:rsidR="007A006A" w:rsidRDefault="00453CD5">
      <w:pPr>
        <w:pStyle w:val="afe"/>
        <w:keepNext w:val="0"/>
      </w:pPr>
      <w:r>
        <w:br w:type="page"/>
      </w:r>
      <w:r>
        <w:lastRenderedPageBreak/>
        <w:t xml:space="preserve">Revision record </w:t>
      </w:r>
      <w:r>
        <w:rPr>
          <w:rFonts w:hint="eastAsia"/>
        </w:rPr>
        <w:t>修订记录</w:t>
      </w:r>
    </w:p>
    <w:tbl>
      <w:tblPr>
        <w:tblW w:w="5000" w:type="pct"/>
        <w:jc w:val="center"/>
        <w:tblCellMar>
          <w:left w:w="57" w:type="dxa"/>
          <w:right w:w="57" w:type="dxa"/>
        </w:tblCellMar>
        <w:tblLook w:val="0000"/>
      </w:tblPr>
      <w:tblGrid>
        <w:gridCol w:w="1200"/>
        <w:gridCol w:w="885"/>
        <w:gridCol w:w="686"/>
        <w:gridCol w:w="861"/>
        <w:gridCol w:w="3643"/>
        <w:gridCol w:w="1865"/>
        <w:tblGridChange w:id="0">
          <w:tblGrid>
            <w:gridCol w:w="51"/>
            <w:gridCol w:w="1149"/>
            <w:gridCol w:w="51"/>
            <w:gridCol w:w="834"/>
            <w:gridCol w:w="51"/>
            <w:gridCol w:w="635"/>
            <w:gridCol w:w="51"/>
            <w:gridCol w:w="810"/>
            <w:gridCol w:w="51"/>
            <w:gridCol w:w="3592"/>
            <w:gridCol w:w="51"/>
            <w:gridCol w:w="1814"/>
            <w:gridCol w:w="51"/>
          </w:tblGrid>
        </w:tblGridChange>
      </w:tblGrid>
      <w:tr w:rsidR="007A006A">
        <w:trPr>
          <w:cantSplit/>
          <w:tblHeader/>
          <w:jc w:val="center"/>
        </w:trPr>
        <w:tc>
          <w:tcPr>
            <w:tcW w:w="656"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Date</w:t>
            </w:r>
          </w:p>
          <w:p w:rsidR="007A006A" w:rsidRDefault="00453CD5">
            <w:pPr>
              <w:pStyle w:val="af1"/>
              <w:keepNext w:val="0"/>
            </w:pPr>
            <w:r>
              <w:rPr>
                <w:rFonts w:ascii="宋体" w:cs="宋体" w:hint="eastAsia"/>
              </w:rPr>
              <w:t>日期</w:t>
            </w:r>
          </w:p>
          <w:p w:rsidR="007A006A" w:rsidRDefault="007A006A">
            <w:pPr>
              <w:pStyle w:val="af1"/>
              <w:keepNext w:val="0"/>
            </w:pPr>
          </w:p>
        </w:tc>
        <w:tc>
          <w:tcPr>
            <w:tcW w:w="484"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Revision Version</w:t>
            </w:r>
          </w:p>
          <w:p w:rsidR="007A006A" w:rsidRDefault="00453CD5">
            <w:pPr>
              <w:pStyle w:val="af1"/>
              <w:keepNext w:val="0"/>
            </w:pPr>
            <w:r>
              <w:rPr>
                <w:rFonts w:ascii="宋体" w:cs="宋体" w:hint="eastAsia"/>
              </w:rPr>
              <w:t>修订</w:t>
            </w:r>
            <w:r>
              <w:rPr>
                <w:rFonts w:ascii="宋体" w:cs="宋体"/>
              </w:rPr>
              <w:br/>
            </w:r>
            <w:r>
              <w:rPr>
                <w:rFonts w:ascii="宋体" w:cs="宋体" w:hint="eastAsia"/>
              </w:rPr>
              <w:t>版本</w:t>
            </w:r>
          </w:p>
        </w:tc>
        <w:tc>
          <w:tcPr>
            <w:tcW w:w="375"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CR ID / Defect ID</w:t>
            </w:r>
            <w:r>
              <w:br/>
              <w:t>CR</w:t>
            </w:r>
            <w:r>
              <w:rPr>
                <w:rFonts w:ascii="宋体" w:cs="宋体" w:hint="eastAsia"/>
              </w:rPr>
              <w:t>号</w:t>
            </w:r>
          </w:p>
        </w:tc>
        <w:tc>
          <w:tcPr>
            <w:tcW w:w="471"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Section Number</w:t>
            </w:r>
            <w:r>
              <w:br/>
            </w:r>
            <w:r>
              <w:rPr>
                <w:rFonts w:ascii="宋体" w:cs="宋体" w:hint="eastAsia"/>
              </w:rPr>
              <w:t>修改</w:t>
            </w:r>
            <w:r>
              <w:rPr>
                <w:rFonts w:ascii="宋体" w:cs="宋体"/>
              </w:rPr>
              <w:br/>
            </w:r>
            <w:r>
              <w:rPr>
                <w:rFonts w:ascii="宋体" w:cs="宋体" w:hint="eastAsia"/>
              </w:rPr>
              <w:t>章节</w:t>
            </w:r>
          </w:p>
        </w:tc>
        <w:tc>
          <w:tcPr>
            <w:tcW w:w="1993"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Change Description</w:t>
            </w:r>
          </w:p>
          <w:p w:rsidR="007A006A" w:rsidRDefault="00453CD5">
            <w:pPr>
              <w:pStyle w:val="af1"/>
              <w:keepNext w:val="0"/>
            </w:pPr>
            <w:r>
              <w:rPr>
                <w:rFonts w:ascii="宋体" w:cs="宋体" w:hint="eastAsia"/>
              </w:rPr>
              <w:t>修改描述</w:t>
            </w:r>
          </w:p>
        </w:tc>
        <w:tc>
          <w:tcPr>
            <w:tcW w:w="1020" w:type="pct"/>
            <w:tcBorders>
              <w:top w:val="single" w:sz="6" w:space="0" w:color="auto"/>
              <w:left w:val="single" w:sz="6" w:space="0" w:color="auto"/>
              <w:bottom w:val="single" w:sz="6" w:space="0" w:color="auto"/>
              <w:right w:val="single" w:sz="6" w:space="0" w:color="auto"/>
            </w:tcBorders>
          </w:tcPr>
          <w:p w:rsidR="007A006A" w:rsidRDefault="00453CD5">
            <w:pPr>
              <w:pStyle w:val="af1"/>
              <w:keepNext w:val="0"/>
            </w:pPr>
            <w:r>
              <w:t>Author</w:t>
            </w:r>
          </w:p>
          <w:p w:rsidR="007A006A" w:rsidRDefault="00453CD5">
            <w:pPr>
              <w:pStyle w:val="af1"/>
              <w:keepNext w:val="0"/>
            </w:pPr>
            <w:r>
              <w:rPr>
                <w:rFonts w:ascii="宋体" w:cs="宋体" w:hint="eastAsia"/>
              </w:rPr>
              <w:t>作者</w:t>
            </w:r>
          </w:p>
        </w:tc>
      </w:tr>
      <w:tr w:rsidR="0098751E" w:rsidTr="0021702F">
        <w:trPr>
          <w:cantSplit/>
          <w:jc w:val="center"/>
        </w:trPr>
        <w:tc>
          <w:tcPr>
            <w:tcW w:w="656" w:type="pct"/>
            <w:tcBorders>
              <w:top w:val="single" w:sz="4" w:space="0" w:color="auto"/>
              <w:left w:val="single" w:sz="6" w:space="0" w:color="auto"/>
              <w:bottom w:val="single" w:sz="4" w:space="0" w:color="auto"/>
              <w:right w:val="single" w:sz="6" w:space="0" w:color="auto"/>
            </w:tcBorders>
          </w:tcPr>
          <w:p w:rsidR="0032792C" w:rsidRDefault="008A2A1B">
            <w:pPr>
              <w:pStyle w:val="aff2"/>
              <w:rPr>
                <w:szCs w:val="21"/>
              </w:rPr>
            </w:pPr>
            <w:r w:rsidRPr="008F5F9C">
              <w:t>2013-5-2</w:t>
            </w:r>
            <w:r w:rsidRPr="008F5F9C">
              <w:rPr>
                <w:rFonts w:hint="eastAsia"/>
              </w:rPr>
              <w:t>8</w:t>
            </w:r>
          </w:p>
        </w:tc>
        <w:tc>
          <w:tcPr>
            <w:tcW w:w="484" w:type="pct"/>
            <w:tcBorders>
              <w:top w:val="single" w:sz="4" w:space="0" w:color="auto"/>
              <w:left w:val="single" w:sz="6" w:space="0" w:color="auto"/>
              <w:bottom w:val="single" w:sz="4" w:space="0" w:color="auto"/>
              <w:right w:val="single" w:sz="6" w:space="0" w:color="auto"/>
            </w:tcBorders>
          </w:tcPr>
          <w:p w:rsidR="0032792C" w:rsidRDefault="0098751E">
            <w:pPr>
              <w:pStyle w:val="aff2"/>
              <w:rPr>
                <w:sz w:val="21"/>
                <w:szCs w:val="21"/>
              </w:rPr>
            </w:pPr>
            <w:r>
              <w:rPr>
                <w:rFonts w:hint="eastAsia"/>
              </w:rPr>
              <w:t>V1.</w:t>
            </w:r>
            <w:r w:rsidR="008A2A1B">
              <w:rPr>
                <w:rFonts w:hint="eastAsia"/>
              </w:rPr>
              <w:t>00</w:t>
            </w:r>
          </w:p>
        </w:tc>
        <w:tc>
          <w:tcPr>
            <w:tcW w:w="375"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
          <w:p w:rsidR="0032792C" w:rsidRDefault="008A2A1B">
            <w:pPr>
              <w:pStyle w:val="aff2"/>
            </w:pPr>
            <w:r w:rsidRPr="008F5F9C">
              <w:rPr>
                <w:rFonts w:hint="eastAsia"/>
              </w:rPr>
              <w:t>初稿</w:t>
            </w:r>
          </w:p>
        </w:tc>
        <w:tc>
          <w:tcPr>
            <w:tcW w:w="1020" w:type="pct"/>
            <w:tcBorders>
              <w:top w:val="single" w:sz="6" w:space="0" w:color="auto"/>
              <w:left w:val="single" w:sz="6" w:space="0" w:color="auto"/>
              <w:bottom w:val="single" w:sz="6" w:space="0" w:color="auto"/>
              <w:right w:val="single" w:sz="6" w:space="0" w:color="auto"/>
            </w:tcBorders>
          </w:tcPr>
          <w:p w:rsidR="0032792C" w:rsidRDefault="008A2A1B">
            <w:pPr>
              <w:pStyle w:val="aff2"/>
            </w:pPr>
            <w:r>
              <w:rPr>
                <w:rFonts w:hint="eastAsia"/>
              </w:rPr>
              <w:t>何超群</w:t>
            </w:r>
          </w:p>
        </w:tc>
      </w:tr>
      <w:tr w:rsidR="0021702F" w:rsidTr="004E3CA9">
        <w:trPr>
          <w:cantSplit/>
          <w:jc w:val="center"/>
        </w:trPr>
        <w:tc>
          <w:tcPr>
            <w:tcW w:w="656" w:type="pct"/>
            <w:tcBorders>
              <w:top w:val="single" w:sz="4" w:space="0" w:color="auto"/>
              <w:left w:val="single" w:sz="6" w:space="0" w:color="auto"/>
              <w:bottom w:val="single" w:sz="4" w:space="0" w:color="auto"/>
              <w:right w:val="single" w:sz="6" w:space="0" w:color="auto"/>
            </w:tcBorders>
          </w:tcPr>
          <w:p w:rsidR="0032792C" w:rsidRDefault="0021702F">
            <w:pPr>
              <w:pStyle w:val="aff2"/>
            </w:pPr>
            <w:r>
              <w:t>2013/5/31</w:t>
            </w:r>
          </w:p>
        </w:tc>
        <w:tc>
          <w:tcPr>
            <w:tcW w:w="484" w:type="pct"/>
            <w:tcBorders>
              <w:top w:val="single" w:sz="4" w:space="0" w:color="auto"/>
              <w:left w:val="single" w:sz="6" w:space="0" w:color="auto"/>
              <w:bottom w:val="single" w:sz="4" w:space="0" w:color="auto"/>
              <w:right w:val="single" w:sz="6" w:space="0" w:color="auto"/>
            </w:tcBorders>
          </w:tcPr>
          <w:p w:rsidR="0032792C" w:rsidRDefault="0021702F">
            <w:pPr>
              <w:pStyle w:val="aff2"/>
            </w:pPr>
            <w:r>
              <w:rPr>
                <w:rFonts w:hint="eastAsia"/>
              </w:rPr>
              <w:t>V1.02</w:t>
            </w:r>
          </w:p>
        </w:tc>
        <w:tc>
          <w:tcPr>
            <w:tcW w:w="375"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
          <w:p w:rsidR="0032792C" w:rsidRDefault="0021702F">
            <w:pPr>
              <w:pStyle w:val="aff2"/>
            </w:pPr>
            <w:r>
              <w:rPr>
                <w:rFonts w:hint="eastAsia"/>
              </w:rPr>
              <w:t>增加下载部分的</w:t>
            </w:r>
            <w:r>
              <w:rPr>
                <w:rFonts w:hint="eastAsia"/>
              </w:rPr>
              <w:t>URL</w:t>
            </w:r>
            <w:r>
              <w:rPr>
                <w:rFonts w:hint="eastAsia"/>
              </w:rPr>
              <w:t>规范</w:t>
            </w:r>
          </w:p>
        </w:tc>
        <w:tc>
          <w:tcPr>
            <w:tcW w:w="1020" w:type="pct"/>
            <w:tcBorders>
              <w:top w:val="single" w:sz="6" w:space="0" w:color="auto"/>
              <w:left w:val="single" w:sz="6" w:space="0" w:color="auto"/>
              <w:bottom w:val="single" w:sz="6" w:space="0" w:color="auto"/>
              <w:right w:val="single" w:sz="6" w:space="0" w:color="auto"/>
            </w:tcBorders>
          </w:tcPr>
          <w:p w:rsidR="0032792C" w:rsidRDefault="0021702F">
            <w:pPr>
              <w:pStyle w:val="aff2"/>
            </w:pPr>
            <w:r>
              <w:rPr>
                <w:rFonts w:hint="eastAsia"/>
              </w:rPr>
              <w:t>何超群</w:t>
            </w:r>
          </w:p>
        </w:tc>
      </w:tr>
      <w:tr w:rsidR="004E3CA9" w:rsidTr="0072558A">
        <w:trPr>
          <w:cantSplit/>
          <w:jc w:val="center"/>
        </w:trPr>
        <w:tc>
          <w:tcPr>
            <w:tcW w:w="656" w:type="pct"/>
            <w:tcBorders>
              <w:top w:val="single" w:sz="4" w:space="0" w:color="auto"/>
              <w:left w:val="single" w:sz="6" w:space="0" w:color="auto"/>
              <w:bottom w:val="single" w:sz="4" w:space="0" w:color="auto"/>
              <w:right w:val="single" w:sz="6" w:space="0" w:color="auto"/>
            </w:tcBorders>
          </w:tcPr>
          <w:p w:rsidR="0032792C" w:rsidRDefault="004E3CA9">
            <w:pPr>
              <w:pStyle w:val="aff2"/>
            </w:pPr>
            <w:r>
              <w:rPr>
                <w:rFonts w:hint="eastAsia"/>
              </w:rPr>
              <w:t>2013/</w:t>
            </w:r>
            <w:r w:rsidR="00D811D7">
              <w:rPr>
                <w:rFonts w:hint="eastAsia"/>
              </w:rPr>
              <w:t>6/08</w:t>
            </w:r>
          </w:p>
        </w:tc>
        <w:tc>
          <w:tcPr>
            <w:tcW w:w="484" w:type="pct"/>
            <w:tcBorders>
              <w:top w:val="single" w:sz="4" w:space="0" w:color="auto"/>
              <w:left w:val="single" w:sz="6" w:space="0" w:color="auto"/>
              <w:bottom w:val="single" w:sz="4" w:space="0" w:color="auto"/>
              <w:right w:val="single" w:sz="6" w:space="0" w:color="auto"/>
            </w:tcBorders>
          </w:tcPr>
          <w:p w:rsidR="0032792C" w:rsidRDefault="00D811D7">
            <w:pPr>
              <w:pStyle w:val="aff2"/>
            </w:pPr>
            <w:r>
              <w:t>V</w:t>
            </w:r>
            <w:r>
              <w:rPr>
                <w:rFonts w:hint="eastAsia"/>
              </w:rPr>
              <w:t>1.03</w:t>
            </w:r>
          </w:p>
        </w:tc>
        <w:tc>
          <w:tcPr>
            <w:tcW w:w="375"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
          <w:p w:rsidR="0032792C" w:rsidRDefault="00D811D7">
            <w:pPr>
              <w:pStyle w:val="aff2"/>
            </w:pPr>
            <w:r>
              <w:rPr>
                <w:rFonts w:hint="eastAsia"/>
              </w:rPr>
              <w:t>纠正了笔误；</w:t>
            </w:r>
          </w:p>
          <w:p w:rsidR="0032792C" w:rsidRDefault="00D811D7">
            <w:pPr>
              <w:pStyle w:val="aff2"/>
            </w:pPr>
            <w:r>
              <w:rPr>
                <w:rFonts w:hint="eastAsia"/>
              </w:rPr>
              <w:t>调整了第</w:t>
            </w:r>
            <w:r>
              <w:rPr>
                <w:rFonts w:hint="eastAsia"/>
              </w:rPr>
              <w:t>2</w:t>
            </w:r>
            <w:r>
              <w:rPr>
                <w:rFonts w:hint="eastAsia"/>
              </w:rPr>
              <w:t>章节中的系统组网，</w:t>
            </w:r>
            <w:r>
              <w:rPr>
                <w:rFonts w:hint="eastAsia"/>
              </w:rPr>
              <w:t>GSLB</w:t>
            </w:r>
            <w:r>
              <w:rPr>
                <w:rFonts w:hint="eastAsia"/>
              </w:rPr>
              <w:t>为门户提供</w:t>
            </w:r>
            <w:r>
              <w:rPr>
                <w:rFonts w:hint="eastAsia"/>
              </w:rPr>
              <w:t>URL</w:t>
            </w:r>
            <w:r>
              <w:rPr>
                <w:rFonts w:hint="eastAsia"/>
              </w:rPr>
              <w:t>加密以及目标服务及节点判断</w:t>
            </w:r>
          </w:p>
        </w:tc>
        <w:tc>
          <w:tcPr>
            <w:tcW w:w="1020" w:type="pct"/>
            <w:tcBorders>
              <w:top w:val="single" w:sz="6" w:space="0" w:color="auto"/>
              <w:left w:val="single" w:sz="6" w:space="0" w:color="auto"/>
              <w:bottom w:val="single" w:sz="6" w:space="0" w:color="auto"/>
              <w:right w:val="single" w:sz="6" w:space="0" w:color="auto"/>
            </w:tcBorders>
          </w:tcPr>
          <w:p w:rsidR="0032792C" w:rsidRDefault="00D811D7">
            <w:pPr>
              <w:pStyle w:val="aff2"/>
            </w:pPr>
            <w:r>
              <w:rPr>
                <w:rFonts w:hint="eastAsia"/>
              </w:rPr>
              <w:t>何超群</w:t>
            </w:r>
          </w:p>
        </w:tc>
      </w:tr>
      <w:tr w:rsidR="0072558A" w:rsidTr="00BD11D5">
        <w:trPr>
          <w:cantSplit/>
          <w:jc w:val="center"/>
        </w:trPr>
        <w:tc>
          <w:tcPr>
            <w:tcW w:w="656" w:type="pct"/>
            <w:tcBorders>
              <w:top w:val="single" w:sz="4" w:space="0" w:color="auto"/>
              <w:left w:val="single" w:sz="6" w:space="0" w:color="auto"/>
              <w:bottom w:val="single" w:sz="4" w:space="0" w:color="auto"/>
              <w:right w:val="single" w:sz="6" w:space="0" w:color="auto"/>
            </w:tcBorders>
          </w:tcPr>
          <w:p w:rsidR="0032792C" w:rsidRDefault="00EA52BB">
            <w:pPr>
              <w:pStyle w:val="aff2"/>
            </w:pPr>
            <w:r>
              <w:t>2013/6/8</w:t>
            </w:r>
          </w:p>
        </w:tc>
        <w:tc>
          <w:tcPr>
            <w:tcW w:w="484" w:type="pct"/>
            <w:tcBorders>
              <w:top w:val="single" w:sz="4" w:space="0" w:color="auto"/>
              <w:left w:val="single" w:sz="6" w:space="0" w:color="auto"/>
              <w:bottom w:val="single" w:sz="4" w:space="0" w:color="auto"/>
              <w:right w:val="single" w:sz="6" w:space="0" w:color="auto"/>
            </w:tcBorders>
          </w:tcPr>
          <w:p w:rsidR="0032792C" w:rsidRDefault="00EA52BB">
            <w:pPr>
              <w:pStyle w:val="aff2"/>
            </w:pPr>
            <w:r>
              <w:rPr>
                <w:rFonts w:hint="eastAsia"/>
              </w:rPr>
              <w:t>V1.04</w:t>
            </w:r>
          </w:p>
        </w:tc>
        <w:tc>
          <w:tcPr>
            <w:tcW w:w="375"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
          <w:p w:rsidR="0032792C" w:rsidRDefault="0072558A">
            <w:pPr>
              <w:pStyle w:val="aff2"/>
            </w:pPr>
            <w:r>
              <w:rPr>
                <w:rFonts w:hint="eastAsia"/>
              </w:rPr>
              <w:t>更新</w:t>
            </w:r>
            <w:r>
              <w:rPr>
                <w:rFonts w:hint="eastAsia"/>
              </w:rPr>
              <w:t>HLS</w:t>
            </w:r>
            <w:r>
              <w:rPr>
                <w:rFonts w:hint="eastAsia"/>
              </w:rPr>
              <w:t>点播</w:t>
            </w:r>
            <w:r>
              <w:rPr>
                <w:rFonts w:hint="eastAsia"/>
              </w:rPr>
              <w:t>TS</w:t>
            </w:r>
            <w:r>
              <w:rPr>
                <w:rFonts w:hint="eastAsia"/>
              </w:rPr>
              <w:t>请求中的</w:t>
            </w:r>
            <w:r>
              <w:rPr>
                <w:rFonts w:hint="eastAsia"/>
              </w:rPr>
              <w:t>m3u8</w:t>
            </w:r>
            <w:r>
              <w:rPr>
                <w:rFonts w:hint="eastAsia"/>
              </w:rPr>
              <w:t>列表，以更接近现网真实的列表做例子；</w:t>
            </w:r>
          </w:p>
          <w:p w:rsidR="0032792C" w:rsidRDefault="00BD11D5">
            <w:pPr>
              <w:pStyle w:val="aff2"/>
            </w:pPr>
            <w:r>
              <w:rPr>
                <w:rFonts w:hint="eastAsia"/>
              </w:rPr>
              <w:t>修改了下载</w:t>
            </w:r>
            <w:r w:rsidR="0072558A">
              <w:rPr>
                <w:rFonts w:hint="eastAsia"/>
              </w:rPr>
              <w:t>URL MD5</w:t>
            </w:r>
            <w:r w:rsidR="0072558A">
              <w:rPr>
                <w:rFonts w:hint="eastAsia"/>
              </w:rPr>
              <w:t>加密规则中的</w:t>
            </w:r>
            <w:r w:rsidR="0072558A">
              <w:rPr>
                <w:rFonts w:hint="eastAsia"/>
              </w:rPr>
              <w:t>URI</w:t>
            </w:r>
            <w:r w:rsidR="0072558A">
              <w:rPr>
                <w:rFonts w:hint="eastAsia"/>
              </w:rPr>
              <w:t>拼接，去掉了</w:t>
            </w:r>
            <w:r w:rsidR="0072558A">
              <w:rPr>
                <w:rFonts w:hint="eastAsia"/>
              </w:rPr>
              <w:t>URI</w:t>
            </w:r>
            <w:r w:rsidR="0072558A">
              <w:rPr>
                <w:rFonts w:hint="eastAsia"/>
              </w:rPr>
              <w:t>中的</w:t>
            </w:r>
            <w:r w:rsidR="0072558A">
              <w:rPr>
                <w:rFonts w:hint="eastAsia"/>
              </w:rPr>
              <w:t>IP</w:t>
            </w:r>
            <w:r w:rsidR="0072558A">
              <w:rPr>
                <w:rFonts w:hint="eastAsia"/>
              </w:rPr>
              <w:t>和端口，避免请求过程中可能因</w:t>
            </w:r>
            <w:r w:rsidR="0072558A">
              <w:rPr>
                <w:rFonts w:hint="eastAsia"/>
              </w:rPr>
              <w:t>IP</w:t>
            </w:r>
            <w:r w:rsidR="0072558A">
              <w:rPr>
                <w:rFonts w:hint="eastAsia"/>
              </w:rPr>
              <w:t>，端口改变导致</w:t>
            </w:r>
            <w:r w:rsidR="0072558A">
              <w:rPr>
                <w:rFonts w:hint="eastAsia"/>
              </w:rPr>
              <w:t>MD5</w:t>
            </w:r>
            <w:r w:rsidR="0072558A">
              <w:rPr>
                <w:rFonts w:hint="eastAsia"/>
              </w:rPr>
              <w:t>校验失败。</w:t>
            </w:r>
          </w:p>
        </w:tc>
        <w:tc>
          <w:tcPr>
            <w:tcW w:w="1020" w:type="pct"/>
            <w:tcBorders>
              <w:top w:val="single" w:sz="6" w:space="0" w:color="auto"/>
              <w:left w:val="single" w:sz="6" w:space="0" w:color="auto"/>
              <w:bottom w:val="single" w:sz="6" w:space="0" w:color="auto"/>
              <w:right w:val="single" w:sz="6" w:space="0" w:color="auto"/>
            </w:tcBorders>
          </w:tcPr>
          <w:p w:rsidR="0032792C" w:rsidRDefault="00EA52BB">
            <w:pPr>
              <w:pStyle w:val="aff2"/>
            </w:pPr>
            <w:r>
              <w:rPr>
                <w:rFonts w:hint="eastAsia"/>
              </w:rPr>
              <w:t>倪慧俊</w:t>
            </w:r>
          </w:p>
        </w:tc>
      </w:tr>
      <w:tr w:rsidR="00BD11D5" w:rsidTr="001B4DC3">
        <w:trPr>
          <w:cantSplit/>
          <w:jc w:val="center"/>
        </w:trPr>
        <w:tc>
          <w:tcPr>
            <w:tcW w:w="656" w:type="pct"/>
            <w:tcBorders>
              <w:top w:val="single" w:sz="4" w:space="0" w:color="auto"/>
              <w:left w:val="single" w:sz="6" w:space="0" w:color="auto"/>
              <w:bottom w:val="single" w:sz="4" w:space="0" w:color="auto"/>
              <w:right w:val="single" w:sz="6" w:space="0" w:color="auto"/>
            </w:tcBorders>
          </w:tcPr>
          <w:p w:rsidR="0032792C" w:rsidRDefault="00BD11D5">
            <w:pPr>
              <w:pStyle w:val="aff2"/>
            </w:pPr>
            <w:r>
              <w:rPr>
                <w:rFonts w:hint="eastAsia"/>
              </w:rPr>
              <w:t>2013/6/17</w:t>
            </w:r>
          </w:p>
        </w:tc>
        <w:tc>
          <w:tcPr>
            <w:tcW w:w="484" w:type="pct"/>
            <w:tcBorders>
              <w:top w:val="single" w:sz="4" w:space="0" w:color="auto"/>
              <w:left w:val="single" w:sz="6" w:space="0" w:color="auto"/>
              <w:bottom w:val="single" w:sz="4" w:space="0" w:color="auto"/>
              <w:right w:val="single" w:sz="6" w:space="0" w:color="auto"/>
            </w:tcBorders>
          </w:tcPr>
          <w:p w:rsidR="0032792C" w:rsidRDefault="00BD11D5">
            <w:pPr>
              <w:pStyle w:val="aff2"/>
            </w:pPr>
            <w:r>
              <w:t>V</w:t>
            </w:r>
            <w:r>
              <w:rPr>
                <w:rFonts w:hint="eastAsia"/>
              </w:rPr>
              <w:t>1.05</w:t>
            </w:r>
          </w:p>
        </w:tc>
        <w:tc>
          <w:tcPr>
            <w:tcW w:w="375"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
          <w:p w:rsidR="0032792C" w:rsidRDefault="00BD11D5">
            <w:pPr>
              <w:pStyle w:val="aff2"/>
            </w:pPr>
            <w:r>
              <w:rPr>
                <w:rFonts w:hint="eastAsia"/>
              </w:rPr>
              <w:t>修改下载</w:t>
            </w:r>
            <w:r>
              <w:rPr>
                <w:rFonts w:hint="eastAsia"/>
              </w:rPr>
              <w:t>URL</w:t>
            </w:r>
            <w:r>
              <w:rPr>
                <w:rFonts w:hint="eastAsia"/>
              </w:rPr>
              <w:t>的</w:t>
            </w:r>
            <w:r>
              <w:rPr>
                <w:rFonts w:hint="eastAsia"/>
              </w:rPr>
              <w:t>MD5</w:t>
            </w:r>
            <w:r>
              <w:rPr>
                <w:rFonts w:hint="eastAsia"/>
              </w:rPr>
              <w:t>加密策略，修改为取</w:t>
            </w:r>
            <w:hyperlink r:id="rId9" w:history="1">
              <w:r w:rsidRPr="00886B21">
                <w:rPr>
                  <w:rStyle w:val="aff4"/>
                  <w:rFonts w:hint="eastAsia"/>
                </w:rPr>
                <w:t>http://ip:port/</w:t>
              </w:r>
              <w:r w:rsidRPr="00BD11D5">
                <w:rPr>
                  <w:rFonts w:hint="eastAsia"/>
                </w:rPr>
                <w:t>之后的所有字符串进行</w:t>
              </w:r>
              <w:r w:rsidRPr="00BD11D5">
                <w:rPr>
                  <w:rFonts w:hint="eastAsia"/>
                </w:rPr>
                <w:t>MD5</w:t>
              </w:r>
            </w:hyperlink>
            <w:r>
              <w:rPr>
                <w:rFonts w:hint="eastAsia"/>
              </w:rPr>
              <w:t>加密</w:t>
            </w:r>
          </w:p>
        </w:tc>
        <w:tc>
          <w:tcPr>
            <w:tcW w:w="1020" w:type="pct"/>
            <w:tcBorders>
              <w:top w:val="single" w:sz="6" w:space="0" w:color="auto"/>
              <w:left w:val="single" w:sz="6" w:space="0" w:color="auto"/>
              <w:bottom w:val="single" w:sz="6" w:space="0" w:color="auto"/>
              <w:right w:val="single" w:sz="6" w:space="0" w:color="auto"/>
            </w:tcBorders>
          </w:tcPr>
          <w:p w:rsidR="0032792C" w:rsidRDefault="00BD11D5">
            <w:pPr>
              <w:pStyle w:val="aff2"/>
            </w:pPr>
            <w:r>
              <w:rPr>
                <w:rFonts w:hint="eastAsia"/>
              </w:rPr>
              <w:t>倪慧俊</w:t>
            </w:r>
          </w:p>
        </w:tc>
      </w:tr>
      <w:tr w:rsidR="001B4DC3" w:rsidTr="004A1037">
        <w:tblPrEx>
          <w:tblW w:w="5000" w:type="pct"/>
          <w:jc w:val="center"/>
          <w:tblCellMar>
            <w:left w:w="57" w:type="dxa"/>
            <w:right w:w="57" w:type="dxa"/>
          </w:tblCellMar>
          <w:tblLook w:val="0000"/>
          <w:tblPrExChange w:id="1" w:author="h00202981" w:date="2014-06-12T14:49:00Z">
            <w:tblPrEx>
              <w:tblW w:w="5000" w:type="pct"/>
              <w:jc w:val="center"/>
              <w:tblCellMar>
                <w:left w:w="57" w:type="dxa"/>
                <w:right w:w="57" w:type="dxa"/>
              </w:tblCellMar>
              <w:tblLook w:val="0000"/>
            </w:tblPrEx>
          </w:tblPrExChange>
        </w:tblPrEx>
        <w:trPr>
          <w:cantSplit/>
          <w:jc w:val="center"/>
          <w:trPrChange w:id="2" w:author="h00202981" w:date="2014-06-12T14:49:00Z">
            <w:trPr>
              <w:gridAfter w:val="0"/>
              <w:cantSplit/>
              <w:jc w:val="center"/>
            </w:trPr>
          </w:trPrChange>
        </w:trPr>
        <w:tc>
          <w:tcPr>
            <w:tcW w:w="656" w:type="pct"/>
            <w:tcBorders>
              <w:top w:val="single" w:sz="4" w:space="0" w:color="auto"/>
              <w:left w:val="single" w:sz="6" w:space="0" w:color="auto"/>
              <w:bottom w:val="single" w:sz="4" w:space="0" w:color="auto"/>
              <w:right w:val="single" w:sz="6" w:space="0" w:color="auto"/>
            </w:tcBorders>
            <w:tcPrChange w:id="3" w:author="h00202981" w:date="2014-06-12T14:49:00Z">
              <w:tcPr>
                <w:tcW w:w="656" w:type="pct"/>
                <w:gridSpan w:val="2"/>
                <w:tcBorders>
                  <w:top w:val="single" w:sz="4" w:space="0" w:color="auto"/>
                  <w:left w:val="single" w:sz="6" w:space="0" w:color="auto"/>
                  <w:bottom w:val="single" w:sz="6" w:space="0" w:color="auto"/>
                  <w:right w:val="single" w:sz="6" w:space="0" w:color="auto"/>
                </w:tcBorders>
              </w:tcPr>
            </w:tcPrChange>
          </w:tcPr>
          <w:p w:rsidR="0032792C" w:rsidRDefault="001B4DC3">
            <w:pPr>
              <w:pStyle w:val="aff2"/>
            </w:pPr>
            <w:r>
              <w:rPr>
                <w:rFonts w:hint="eastAsia"/>
              </w:rPr>
              <w:t>2013/8/7</w:t>
            </w:r>
          </w:p>
        </w:tc>
        <w:tc>
          <w:tcPr>
            <w:tcW w:w="484" w:type="pct"/>
            <w:tcBorders>
              <w:top w:val="single" w:sz="4" w:space="0" w:color="auto"/>
              <w:left w:val="single" w:sz="6" w:space="0" w:color="auto"/>
              <w:bottom w:val="single" w:sz="4" w:space="0" w:color="auto"/>
              <w:right w:val="single" w:sz="6" w:space="0" w:color="auto"/>
            </w:tcBorders>
            <w:tcPrChange w:id="4" w:author="h00202981" w:date="2014-06-12T14:49:00Z">
              <w:tcPr>
                <w:tcW w:w="484" w:type="pct"/>
                <w:gridSpan w:val="2"/>
                <w:tcBorders>
                  <w:top w:val="single" w:sz="4" w:space="0" w:color="auto"/>
                  <w:left w:val="single" w:sz="6" w:space="0" w:color="auto"/>
                  <w:bottom w:val="single" w:sz="6" w:space="0" w:color="auto"/>
                  <w:right w:val="single" w:sz="6" w:space="0" w:color="auto"/>
                </w:tcBorders>
              </w:tcPr>
            </w:tcPrChange>
          </w:tcPr>
          <w:p w:rsidR="0032792C" w:rsidRDefault="001B4DC3">
            <w:pPr>
              <w:pStyle w:val="aff2"/>
            </w:pPr>
            <w:r>
              <w:rPr>
                <w:rFonts w:hint="eastAsia"/>
              </w:rPr>
              <w:t>V1.06</w:t>
            </w:r>
          </w:p>
        </w:tc>
        <w:tc>
          <w:tcPr>
            <w:tcW w:w="375" w:type="pct"/>
            <w:tcBorders>
              <w:top w:val="single" w:sz="6" w:space="0" w:color="auto"/>
              <w:left w:val="single" w:sz="6" w:space="0" w:color="auto"/>
              <w:bottom w:val="single" w:sz="6" w:space="0" w:color="auto"/>
              <w:right w:val="single" w:sz="6" w:space="0" w:color="auto"/>
            </w:tcBorders>
            <w:tcPrChange w:id="5" w:author="h00202981" w:date="2014-06-12T14:49:00Z">
              <w:tcPr>
                <w:tcW w:w="375" w:type="pct"/>
                <w:gridSpan w:val="2"/>
                <w:tcBorders>
                  <w:top w:val="single" w:sz="6" w:space="0" w:color="auto"/>
                  <w:left w:val="single" w:sz="6" w:space="0" w:color="auto"/>
                  <w:bottom w:val="single" w:sz="6" w:space="0" w:color="auto"/>
                  <w:right w:val="single" w:sz="6" w:space="0" w:color="auto"/>
                </w:tcBorders>
              </w:tcPr>
            </w:tcPrChange>
          </w:tcPr>
          <w:p w:rsidR="0032792C" w:rsidRDefault="0032792C">
            <w:pPr>
              <w:pStyle w:val="aff2"/>
            </w:pPr>
          </w:p>
        </w:tc>
        <w:tc>
          <w:tcPr>
            <w:tcW w:w="471" w:type="pct"/>
            <w:tcBorders>
              <w:top w:val="single" w:sz="6" w:space="0" w:color="auto"/>
              <w:left w:val="single" w:sz="6" w:space="0" w:color="auto"/>
              <w:bottom w:val="single" w:sz="6" w:space="0" w:color="auto"/>
              <w:right w:val="single" w:sz="6" w:space="0" w:color="auto"/>
            </w:tcBorders>
            <w:tcPrChange w:id="6" w:author="h00202981" w:date="2014-06-12T14:49:00Z">
              <w:tcPr>
                <w:tcW w:w="471" w:type="pct"/>
                <w:gridSpan w:val="2"/>
                <w:tcBorders>
                  <w:top w:val="single" w:sz="6" w:space="0" w:color="auto"/>
                  <w:left w:val="single" w:sz="6" w:space="0" w:color="auto"/>
                  <w:bottom w:val="single" w:sz="6" w:space="0" w:color="auto"/>
                  <w:right w:val="single" w:sz="6" w:space="0" w:color="auto"/>
                </w:tcBorders>
              </w:tcPr>
            </w:tcPrChange>
          </w:tcPr>
          <w:p w:rsidR="0032792C" w:rsidRDefault="0032792C">
            <w:pPr>
              <w:pStyle w:val="aff2"/>
            </w:pPr>
          </w:p>
        </w:tc>
        <w:tc>
          <w:tcPr>
            <w:tcW w:w="1993" w:type="pct"/>
            <w:tcBorders>
              <w:top w:val="single" w:sz="6" w:space="0" w:color="auto"/>
              <w:left w:val="single" w:sz="6" w:space="0" w:color="auto"/>
              <w:bottom w:val="single" w:sz="6" w:space="0" w:color="auto"/>
              <w:right w:val="single" w:sz="6" w:space="0" w:color="auto"/>
            </w:tcBorders>
            <w:tcPrChange w:id="7" w:author="h00202981" w:date="2014-06-12T14:49:00Z">
              <w:tcPr>
                <w:tcW w:w="1993" w:type="pct"/>
                <w:gridSpan w:val="2"/>
                <w:tcBorders>
                  <w:top w:val="single" w:sz="6" w:space="0" w:color="auto"/>
                  <w:left w:val="single" w:sz="6" w:space="0" w:color="auto"/>
                  <w:bottom w:val="single" w:sz="6" w:space="0" w:color="auto"/>
                  <w:right w:val="single" w:sz="6" w:space="0" w:color="auto"/>
                </w:tcBorders>
              </w:tcPr>
            </w:tcPrChange>
          </w:tcPr>
          <w:p w:rsidR="0032792C" w:rsidRDefault="001B4DC3">
            <w:pPr>
              <w:pStyle w:val="aff2"/>
            </w:pPr>
            <w:r>
              <w:rPr>
                <w:rFonts w:hint="eastAsia"/>
              </w:rPr>
              <w:t>增加试播功能</w:t>
            </w:r>
          </w:p>
        </w:tc>
        <w:tc>
          <w:tcPr>
            <w:tcW w:w="1020" w:type="pct"/>
            <w:tcBorders>
              <w:top w:val="single" w:sz="6" w:space="0" w:color="auto"/>
              <w:left w:val="single" w:sz="6" w:space="0" w:color="auto"/>
              <w:bottom w:val="single" w:sz="6" w:space="0" w:color="auto"/>
              <w:right w:val="single" w:sz="6" w:space="0" w:color="auto"/>
            </w:tcBorders>
            <w:tcPrChange w:id="8" w:author="h00202981" w:date="2014-06-12T14:49:00Z">
              <w:tcPr>
                <w:tcW w:w="1020" w:type="pct"/>
                <w:gridSpan w:val="2"/>
                <w:tcBorders>
                  <w:top w:val="single" w:sz="6" w:space="0" w:color="auto"/>
                  <w:left w:val="single" w:sz="6" w:space="0" w:color="auto"/>
                  <w:bottom w:val="single" w:sz="6" w:space="0" w:color="auto"/>
                  <w:right w:val="single" w:sz="6" w:space="0" w:color="auto"/>
                </w:tcBorders>
              </w:tcPr>
            </w:tcPrChange>
          </w:tcPr>
          <w:p w:rsidR="0032792C" w:rsidRDefault="001B4DC3">
            <w:pPr>
              <w:pStyle w:val="aff2"/>
            </w:pPr>
            <w:r>
              <w:rPr>
                <w:rFonts w:hint="eastAsia"/>
              </w:rPr>
              <w:t>何超群</w:t>
            </w:r>
          </w:p>
        </w:tc>
      </w:tr>
      <w:tr w:rsidR="004A1037" w:rsidTr="00CA10E7">
        <w:tblPrEx>
          <w:tblW w:w="5000" w:type="pct"/>
          <w:jc w:val="center"/>
          <w:tblCellMar>
            <w:left w:w="57" w:type="dxa"/>
            <w:right w:w="57" w:type="dxa"/>
          </w:tblCellMar>
          <w:tblLook w:val="0000"/>
          <w:tblPrExChange w:id="9" w:author="h00202981" w:date="2014-11-18T12:10:00Z">
            <w:tblPrEx>
              <w:tblW w:w="5000" w:type="pct"/>
              <w:jc w:val="center"/>
              <w:tblCellMar>
                <w:left w:w="57" w:type="dxa"/>
                <w:right w:w="57" w:type="dxa"/>
              </w:tblCellMar>
              <w:tblLook w:val="0000"/>
            </w:tblPrEx>
          </w:tblPrExChange>
        </w:tblPrEx>
        <w:trPr>
          <w:cantSplit/>
          <w:jc w:val="center"/>
          <w:ins w:id="10" w:author="h00202981" w:date="2014-06-12T14:49:00Z"/>
          <w:trPrChange w:id="11" w:author="h00202981" w:date="2014-11-18T12:10:00Z">
            <w:trPr>
              <w:gridBefore w:val="1"/>
              <w:cantSplit/>
              <w:jc w:val="center"/>
            </w:trPr>
          </w:trPrChange>
        </w:trPr>
        <w:tc>
          <w:tcPr>
            <w:tcW w:w="656" w:type="pct"/>
            <w:tcBorders>
              <w:top w:val="single" w:sz="4" w:space="0" w:color="auto"/>
              <w:left w:val="single" w:sz="6" w:space="0" w:color="auto"/>
              <w:bottom w:val="single" w:sz="4" w:space="0" w:color="auto"/>
              <w:right w:val="single" w:sz="6" w:space="0" w:color="auto"/>
            </w:tcBorders>
            <w:tcPrChange w:id="12" w:author="h00202981" w:date="2014-11-18T12:10:00Z">
              <w:tcPr>
                <w:tcW w:w="656" w:type="pct"/>
                <w:gridSpan w:val="2"/>
                <w:tcBorders>
                  <w:top w:val="single" w:sz="4" w:space="0" w:color="auto"/>
                  <w:left w:val="single" w:sz="6" w:space="0" w:color="auto"/>
                  <w:bottom w:val="single" w:sz="6" w:space="0" w:color="auto"/>
                  <w:right w:val="single" w:sz="6" w:space="0" w:color="auto"/>
                </w:tcBorders>
              </w:tcPr>
            </w:tcPrChange>
          </w:tcPr>
          <w:p w:rsidR="004A1037" w:rsidRDefault="004A1037">
            <w:pPr>
              <w:pStyle w:val="aff2"/>
              <w:rPr>
                <w:ins w:id="13" w:author="h00202981" w:date="2014-06-12T14:49:00Z"/>
              </w:rPr>
            </w:pPr>
            <w:ins w:id="14" w:author="h00202981" w:date="2014-06-12T14:49:00Z">
              <w:r>
                <w:t>2014/6/12</w:t>
              </w:r>
            </w:ins>
          </w:p>
        </w:tc>
        <w:tc>
          <w:tcPr>
            <w:tcW w:w="484" w:type="pct"/>
            <w:tcBorders>
              <w:top w:val="single" w:sz="4" w:space="0" w:color="auto"/>
              <w:left w:val="single" w:sz="6" w:space="0" w:color="auto"/>
              <w:bottom w:val="single" w:sz="4" w:space="0" w:color="auto"/>
              <w:right w:val="single" w:sz="6" w:space="0" w:color="auto"/>
            </w:tcBorders>
            <w:tcPrChange w:id="15" w:author="h00202981" w:date="2014-11-18T12:10:00Z">
              <w:tcPr>
                <w:tcW w:w="484" w:type="pct"/>
                <w:gridSpan w:val="2"/>
                <w:tcBorders>
                  <w:top w:val="single" w:sz="4" w:space="0" w:color="auto"/>
                  <w:left w:val="single" w:sz="6" w:space="0" w:color="auto"/>
                  <w:bottom w:val="single" w:sz="6" w:space="0" w:color="auto"/>
                  <w:right w:val="single" w:sz="6" w:space="0" w:color="auto"/>
                </w:tcBorders>
              </w:tcPr>
            </w:tcPrChange>
          </w:tcPr>
          <w:p w:rsidR="004A1037" w:rsidRDefault="004A1037">
            <w:pPr>
              <w:pStyle w:val="aff2"/>
              <w:rPr>
                <w:ins w:id="16" w:author="h00202981" w:date="2014-06-12T14:49:00Z"/>
              </w:rPr>
            </w:pPr>
            <w:ins w:id="17" w:author="h00202981" w:date="2014-06-12T14:49:00Z">
              <w:r>
                <w:rPr>
                  <w:rFonts w:hint="eastAsia"/>
                </w:rPr>
                <w:t>V1.07</w:t>
              </w:r>
            </w:ins>
          </w:p>
        </w:tc>
        <w:tc>
          <w:tcPr>
            <w:tcW w:w="375" w:type="pct"/>
            <w:tcBorders>
              <w:top w:val="single" w:sz="6" w:space="0" w:color="auto"/>
              <w:left w:val="single" w:sz="6" w:space="0" w:color="auto"/>
              <w:bottom w:val="single" w:sz="6" w:space="0" w:color="auto"/>
              <w:right w:val="single" w:sz="6" w:space="0" w:color="auto"/>
            </w:tcBorders>
            <w:tcPrChange w:id="18" w:author="h00202981" w:date="2014-11-18T12:10:00Z">
              <w:tcPr>
                <w:tcW w:w="375" w:type="pct"/>
                <w:gridSpan w:val="2"/>
                <w:tcBorders>
                  <w:top w:val="single" w:sz="6" w:space="0" w:color="auto"/>
                  <w:left w:val="single" w:sz="6" w:space="0" w:color="auto"/>
                  <w:bottom w:val="single" w:sz="6" w:space="0" w:color="auto"/>
                  <w:right w:val="single" w:sz="6" w:space="0" w:color="auto"/>
                </w:tcBorders>
              </w:tcPr>
            </w:tcPrChange>
          </w:tcPr>
          <w:p w:rsidR="004A1037" w:rsidRDefault="004A1037">
            <w:pPr>
              <w:pStyle w:val="aff2"/>
              <w:rPr>
                <w:ins w:id="19" w:author="h00202981" w:date="2014-06-12T14:49:00Z"/>
              </w:rPr>
            </w:pPr>
          </w:p>
        </w:tc>
        <w:tc>
          <w:tcPr>
            <w:tcW w:w="471" w:type="pct"/>
            <w:tcBorders>
              <w:top w:val="single" w:sz="6" w:space="0" w:color="auto"/>
              <w:left w:val="single" w:sz="6" w:space="0" w:color="auto"/>
              <w:bottom w:val="single" w:sz="6" w:space="0" w:color="auto"/>
              <w:right w:val="single" w:sz="6" w:space="0" w:color="auto"/>
            </w:tcBorders>
            <w:tcPrChange w:id="20" w:author="h00202981" w:date="2014-11-18T12:10:00Z">
              <w:tcPr>
                <w:tcW w:w="471" w:type="pct"/>
                <w:gridSpan w:val="2"/>
                <w:tcBorders>
                  <w:top w:val="single" w:sz="6" w:space="0" w:color="auto"/>
                  <w:left w:val="single" w:sz="6" w:space="0" w:color="auto"/>
                  <w:bottom w:val="single" w:sz="6" w:space="0" w:color="auto"/>
                  <w:right w:val="single" w:sz="6" w:space="0" w:color="auto"/>
                </w:tcBorders>
              </w:tcPr>
            </w:tcPrChange>
          </w:tcPr>
          <w:p w:rsidR="004A1037" w:rsidRDefault="004A1037">
            <w:pPr>
              <w:pStyle w:val="aff2"/>
              <w:rPr>
                <w:ins w:id="21" w:author="h00202981" w:date="2014-06-12T14:49:00Z"/>
              </w:rPr>
            </w:pPr>
          </w:p>
        </w:tc>
        <w:tc>
          <w:tcPr>
            <w:tcW w:w="1993" w:type="pct"/>
            <w:tcBorders>
              <w:top w:val="single" w:sz="6" w:space="0" w:color="auto"/>
              <w:left w:val="single" w:sz="6" w:space="0" w:color="auto"/>
              <w:bottom w:val="single" w:sz="6" w:space="0" w:color="auto"/>
              <w:right w:val="single" w:sz="6" w:space="0" w:color="auto"/>
            </w:tcBorders>
            <w:tcPrChange w:id="22" w:author="h00202981" w:date="2014-11-18T12:10:00Z">
              <w:tcPr>
                <w:tcW w:w="1993" w:type="pct"/>
                <w:gridSpan w:val="2"/>
                <w:tcBorders>
                  <w:top w:val="single" w:sz="6" w:space="0" w:color="auto"/>
                  <w:left w:val="single" w:sz="6" w:space="0" w:color="auto"/>
                  <w:bottom w:val="single" w:sz="6" w:space="0" w:color="auto"/>
                  <w:right w:val="single" w:sz="6" w:space="0" w:color="auto"/>
                </w:tcBorders>
              </w:tcPr>
            </w:tcPrChange>
          </w:tcPr>
          <w:p w:rsidR="004A1037" w:rsidRDefault="004A1037">
            <w:pPr>
              <w:pStyle w:val="aff2"/>
              <w:rPr>
                <w:ins w:id="23" w:author="h00202981" w:date="2014-06-12T14:49:00Z"/>
              </w:rPr>
            </w:pPr>
            <w:ins w:id="24" w:author="h00202981" w:date="2014-06-12T14:49:00Z">
              <w:r>
                <w:rPr>
                  <w:rFonts w:hint="eastAsia"/>
                </w:rPr>
                <w:t>增加</w:t>
              </w:r>
              <w:r>
                <w:rPr>
                  <w:rFonts w:hint="eastAsia"/>
                </w:rPr>
                <w:t>hls</w:t>
              </w:r>
              <w:r>
                <w:rPr>
                  <w:rFonts w:hint="eastAsia"/>
                </w:rPr>
                <w:t>直播对接</w:t>
              </w:r>
            </w:ins>
          </w:p>
        </w:tc>
        <w:tc>
          <w:tcPr>
            <w:tcW w:w="1020" w:type="pct"/>
            <w:tcBorders>
              <w:top w:val="single" w:sz="6" w:space="0" w:color="auto"/>
              <w:left w:val="single" w:sz="6" w:space="0" w:color="auto"/>
              <w:bottom w:val="single" w:sz="6" w:space="0" w:color="auto"/>
              <w:right w:val="single" w:sz="6" w:space="0" w:color="auto"/>
            </w:tcBorders>
            <w:tcPrChange w:id="25" w:author="h00202981" w:date="2014-11-18T12:10:00Z">
              <w:tcPr>
                <w:tcW w:w="1020" w:type="pct"/>
                <w:gridSpan w:val="2"/>
                <w:tcBorders>
                  <w:top w:val="single" w:sz="6" w:space="0" w:color="auto"/>
                  <w:left w:val="single" w:sz="6" w:space="0" w:color="auto"/>
                  <w:bottom w:val="single" w:sz="6" w:space="0" w:color="auto"/>
                  <w:right w:val="single" w:sz="6" w:space="0" w:color="auto"/>
                </w:tcBorders>
              </w:tcPr>
            </w:tcPrChange>
          </w:tcPr>
          <w:p w:rsidR="004A1037" w:rsidRDefault="004A1037">
            <w:pPr>
              <w:pStyle w:val="aff2"/>
              <w:rPr>
                <w:ins w:id="26" w:author="h00202981" w:date="2014-06-12T14:49:00Z"/>
              </w:rPr>
            </w:pPr>
            <w:ins w:id="27" w:author="h00202981" w:date="2014-06-12T14:49:00Z">
              <w:r>
                <w:rPr>
                  <w:rFonts w:hint="eastAsia"/>
                </w:rPr>
                <w:t>何超</w:t>
              </w:r>
            </w:ins>
            <w:ins w:id="28" w:author="h00202981" w:date="2014-06-12T14:50:00Z">
              <w:r>
                <w:rPr>
                  <w:rFonts w:hint="eastAsia"/>
                </w:rPr>
                <w:t>群</w:t>
              </w:r>
            </w:ins>
          </w:p>
        </w:tc>
      </w:tr>
      <w:tr w:rsidR="00CA10E7" w:rsidTr="00EA0987">
        <w:tblPrEx>
          <w:tblW w:w="5000" w:type="pct"/>
          <w:jc w:val="center"/>
          <w:tblCellMar>
            <w:left w:w="57" w:type="dxa"/>
            <w:right w:w="57" w:type="dxa"/>
          </w:tblCellMar>
          <w:tblLook w:val="0000"/>
          <w:tblPrExChange w:id="29" w:author="z00127545" w:date="2015-01-26T13:01:00Z">
            <w:tblPrEx>
              <w:tblW w:w="5000" w:type="pct"/>
              <w:jc w:val="center"/>
              <w:tblCellMar>
                <w:left w:w="57" w:type="dxa"/>
                <w:right w:w="57" w:type="dxa"/>
              </w:tblCellMar>
              <w:tblLook w:val="0000"/>
            </w:tblPrEx>
          </w:tblPrExChange>
        </w:tblPrEx>
        <w:trPr>
          <w:cantSplit/>
          <w:jc w:val="center"/>
          <w:ins w:id="30" w:author="h00202981" w:date="2014-11-18T12:10:00Z"/>
          <w:trPrChange w:id="31" w:author="z00127545" w:date="2015-01-26T13:01:00Z">
            <w:trPr>
              <w:gridBefore w:val="1"/>
              <w:cantSplit/>
              <w:jc w:val="center"/>
            </w:trPr>
          </w:trPrChange>
        </w:trPr>
        <w:tc>
          <w:tcPr>
            <w:tcW w:w="656" w:type="pct"/>
            <w:tcBorders>
              <w:top w:val="single" w:sz="4" w:space="0" w:color="auto"/>
              <w:left w:val="single" w:sz="6" w:space="0" w:color="auto"/>
              <w:bottom w:val="single" w:sz="4" w:space="0" w:color="auto"/>
              <w:right w:val="single" w:sz="6" w:space="0" w:color="auto"/>
            </w:tcBorders>
            <w:tcPrChange w:id="32" w:author="z00127545" w:date="2015-01-26T13:01:00Z">
              <w:tcPr>
                <w:tcW w:w="656" w:type="pct"/>
                <w:gridSpan w:val="2"/>
                <w:tcBorders>
                  <w:top w:val="single" w:sz="4" w:space="0" w:color="auto"/>
                  <w:left w:val="single" w:sz="6" w:space="0" w:color="auto"/>
                  <w:bottom w:val="single" w:sz="6" w:space="0" w:color="auto"/>
                  <w:right w:val="single" w:sz="6" w:space="0" w:color="auto"/>
                </w:tcBorders>
              </w:tcPr>
            </w:tcPrChange>
          </w:tcPr>
          <w:p w:rsidR="00CA10E7" w:rsidRDefault="00CA10E7">
            <w:pPr>
              <w:pStyle w:val="aff2"/>
              <w:rPr>
                <w:ins w:id="33" w:author="h00202981" w:date="2014-11-18T12:10:00Z"/>
              </w:rPr>
            </w:pPr>
            <w:ins w:id="34" w:author="h00202981" w:date="2014-11-18T12:10:00Z">
              <w:r>
                <w:rPr>
                  <w:rFonts w:hint="eastAsia"/>
                </w:rPr>
                <w:t>2014/11/18</w:t>
              </w:r>
            </w:ins>
          </w:p>
        </w:tc>
        <w:tc>
          <w:tcPr>
            <w:tcW w:w="484" w:type="pct"/>
            <w:tcBorders>
              <w:top w:val="single" w:sz="4" w:space="0" w:color="auto"/>
              <w:left w:val="single" w:sz="6" w:space="0" w:color="auto"/>
              <w:bottom w:val="single" w:sz="4" w:space="0" w:color="auto"/>
              <w:right w:val="single" w:sz="6" w:space="0" w:color="auto"/>
            </w:tcBorders>
            <w:tcPrChange w:id="35" w:author="z00127545" w:date="2015-01-26T13:01:00Z">
              <w:tcPr>
                <w:tcW w:w="484" w:type="pct"/>
                <w:gridSpan w:val="2"/>
                <w:tcBorders>
                  <w:top w:val="single" w:sz="4" w:space="0" w:color="auto"/>
                  <w:left w:val="single" w:sz="6" w:space="0" w:color="auto"/>
                  <w:bottom w:val="single" w:sz="6" w:space="0" w:color="auto"/>
                  <w:right w:val="single" w:sz="6" w:space="0" w:color="auto"/>
                </w:tcBorders>
              </w:tcPr>
            </w:tcPrChange>
          </w:tcPr>
          <w:p w:rsidR="00CA10E7" w:rsidRDefault="00CA10E7">
            <w:pPr>
              <w:pStyle w:val="aff2"/>
              <w:rPr>
                <w:ins w:id="36" w:author="h00202981" w:date="2014-11-18T12:10:00Z"/>
              </w:rPr>
            </w:pPr>
            <w:ins w:id="37" w:author="h00202981" w:date="2014-11-18T12:10:00Z">
              <w:r>
                <w:rPr>
                  <w:rFonts w:hint="eastAsia"/>
                </w:rPr>
                <w:t>V1.08</w:t>
              </w:r>
            </w:ins>
          </w:p>
        </w:tc>
        <w:tc>
          <w:tcPr>
            <w:tcW w:w="375" w:type="pct"/>
            <w:tcBorders>
              <w:top w:val="single" w:sz="6" w:space="0" w:color="auto"/>
              <w:left w:val="single" w:sz="6" w:space="0" w:color="auto"/>
              <w:bottom w:val="single" w:sz="6" w:space="0" w:color="auto"/>
              <w:right w:val="single" w:sz="6" w:space="0" w:color="auto"/>
            </w:tcBorders>
            <w:tcPrChange w:id="38" w:author="z00127545" w:date="2015-01-26T13:01:00Z">
              <w:tcPr>
                <w:tcW w:w="375" w:type="pct"/>
                <w:gridSpan w:val="2"/>
                <w:tcBorders>
                  <w:top w:val="single" w:sz="6" w:space="0" w:color="auto"/>
                  <w:left w:val="single" w:sz="6" w:space="0" w:color="auto"/>
                  <w:bottom w:val="single" w:sz="6" w:space="0" w:color="auto"/>
                  <w:right w:val="single" w:sz="6" w:space="0" w:color="auto"/>
                </w:tcBorders>
              </w:tcPr>
            </w:tcPrChange>
          </w:tcPr>
          <w:p w:rsidR="00CA10E7" w:rsidRDefault="00CA10E7">
            <w:pPr>
              <w:pStyle w:val="aff2"/>
              <w:rPr>
                <w:ins w:id="39" w:author="h00202981" w:date="2014-11-18T12:10:00Z"/>
              </w:rPr>
            </w:pPr>
          </w:p>
        </w:tc>
        <w:tc>
          <w:tcPr>
            <w:tcW w:w="471" w:type="pct"/>
            <w:tcBorders>
              <w:top w:val="single" w:sz="6" w:space="0" w:color="auto"/>
              <w:left w:val="single" w:sz="6" w:space="0" w:color="auto"/>
              <w:bottom w:val="single" w:sz="6" w:space="0" w:color="auto"/>
              <w:right w:val="single" w:sz="6" w:space="0" w:color="auto"/>
            </w:tcBorders>
            <w:tcPrChange w:id="40" w:author="z00127545" w:date="2015-01-26T13:01:00Z">
              <w:tcPr>
                <w:tcW w:w="471" w:type="pct"/>
                <w:gridSpan w:val="2"/>
                <w:tcBorders>
                  <w:top w:val="single" w:sz="6" w:space="0" w:color="auto"/>
                  <w:left w:val="single" w:sz="6" w:space="0" w:color="auto"/>
                  <w:bottom w:val="single" w:sz="6" w:space="0" w:color="auto"/>
                  <w:right w:val="single" w:sz="6" w:space="0" w:color="auto"/>
                </w:tcBorders>
              </w:tcPr>
            </w:tcPrChange>
          </w:tcPr>
          <w:p w:rsidR="00CA10E7" w:rsidRDefault="00CA10E7">
            <w:pPr>
              <w:pStyle w:val="aff2"/>
              <w:rPr>
                <w:ins w:id="41" w:author="h00202981" w:date="2014-11-18T12:10:00Z"/>
              </w:rPr>
            </w:pPr>
          </w:p>
        </w:tc>
        <w:tc>
          <w:tcPr>
            <w:tcW w:w="1993" w:type="pct"/>
            <w:tcBorders>
              <w:top w:val="single" w:sz="6" w:space="0" w:color="auto"/>
              <w:left w:val="single" w:sz="6" w:space="0" w:color="auto"/>
              <w:bottom w:val="single" w:sz="6" w:space="0" w:color="auto"/>
              <w:right w:val="single" w:sz="6" w:space="0" w:color="auto"/>
            </w:tcBorders>
            <w:tcPrChange w:id="42" w:author="z00127545" w:date="2015-01-26T13:01:00Z">
              <w:tcPr>
                <w:tcW w:w="1993" w:type="pct"/>
                <w:gridSpan w:val="2"/>
                <w:tcBorders>
                  <w:top w:val="single" w:sz="6" w:space="0" w:color="auto"/>
                  <w:left w:val="single" w:sz="6" w:space="0" w:color="auto"/>
                  <w:bottom w:val="single" w:sz="6" w:space="0" w:color="auto"/>
                  <w:right w:val="single" w:sz="6" w:space="0" w:color="auto"/>
                </w:tcBorders>
              </w:tcPr>
            </w:tcPrChange>
          </w:tcPr>
          <w:p w:rsidR="00CA10E7" w:rsidRDefault="00CA10E7">
            <w:pPr>
              <w:pStyle w:val="aff2"/>
              <w:rPr>
                <w:ins w:id="43" w:author="h00202981" w:date="2014-11-18T12:10:00Z"/>
              </w:rPr>
            </w:pPr>
            <w:ins w:id="44" w:author="h00202981" w:date="2014-11-18T12:10:00Z">
              <w:r>
                <w:rPr>
                  <w:rFonts w:hint="eastAsia"/>
                </w:rPr>
                <w:t>下载</w:t>
              </w:r>
              <w:r>
                <w:rPr>
                  <w:rFonts w:hint="eastAsia"/>
                </w:rPr>
                <w:t>URL</w:t>
              </w:r>
              <w:r>
                <w:rPr>
                  <w:rFonts w:hint="eastAsia"/>
                </w:rPr>
                <w:t>拼接规范，增加对</w:t>
              </w:r>
              <w:r>
                <w:rPr>
                  <w:rFonts w:hint="eastAsia"/>
                </w:rPr>
                <w:t>contentID</w:t>
              </w:r>
              <w:r>
                <w:rPr>
                  <w:rFonts w:hint="eastAsia"/>
                </w:rPr>
                <w:t>字段取值说明以及新增</w:t>
              </w:r>
              <w:r>
                <w:rPr>
                  <w:rFonts w:hint="eastAsia"/>
                </w:rPr>
                <w:t>sid</w:t>
              </w:r>
              <w:r>
                <w:rPr>
                  <w:rFonts w:hint="eastAsia"/>
                </w:rPr>
                <w:t>字段</w:t>
              </w:r>
            </w:ins>
          </w:p>
        </w:tc>
        <w:tc>
          <w:tcPr>
            <w:tcW w:w="1020" w:type="pct"/>
            <w:tcBorders>
              <w:top w:val="single" w:sz="6" w:space="0" w:color="auto"/>
              <w:left w:val="single" w:sz="6" w:space="0" w:color="auto"/>
              <w:bottom w:val="single" w:sz="6" w:space="0" w:color="auto"/>
              <w:right w:val="single" w:sz="6" w:space="0" w:color="auto"/>
            </w:tcBorders>
            <w:tcPrChange w:id="45" w:author="z00127545" w:date="2015-01-26T13:01:00Z">
              <w:tcPr>
                <w:tcW w:w="1020" w:type="pct"/>
                <w:gridSpan w:val="2"/>
                <w:tcBorders>
                  <w:top w:val="single" w:sz="6" w:space="0" w:color="auto"/>
                  <w:left w:val="single" w:sz="6" w:space="0" w:color="auto"/>
                  <w:bottom w:val="single" w:sz="6" w:space="0" w:color="auto"/>
                  <w:right w:val="single" w:sz="6" w:space="0" w:color="auto"/>
                </w:tcBorders>
              </w:tcPr>
            </w:tcPrChange>
          </w:tcPr>
          <w:p w:rsidR="00CA10E7" w:rsidRDefault="00CA10E7">
            <w:pPr>
              <w:pStyle w:val="aff2"/>
              <w:rPr>
                <w:ins w:id="46" w:author="h00202981" w:date="2014-11-18T12:10:00Z"/>
              </w:rPr>
            </w:pPr>
            <w:ins w:id="47" w:author="h00202981" w:date="2014-11-18T12:11:00Z">
              <w:r>
                <w:rPr>
                  <w:rFonts w:hint="eastAsia"/>
                </w:rPr>
                <w:t>何超群</w:t>
              </w:r>
            </w:ins>
          </w:p>
        </w:tc>
      </w:tr>
      <w:tr w:rsidR="00EA0987">
        <w:trPr>
          <w:cantSplit/>
          <w:jc w:val="center"/>
          <w:ins w:id="48" w:author="z00127545" w:date="2015-01-26T13:01:00Z"/>
        </w:trPr>
        <w:tc>
          <w:tcPr>
            <w:tcW w:w="656" w:type="pct"/>
            <w:tcBorders>
              <w:top w:val="single" w:sz="4" w:space="0" w:color="auto"/>
              <w:left w:val="single" w:sz="6" w:space="0" w:color="auto"/>
              <w:bottom w:val="single" w:sz="6" w:space="0" w:color="auto"/>
              <w:right w:val="single" w:sz="6" w:space="0" w:color="auto"/>
            </w:tcBorders>
          </w:tcPr>
          <w:p w:rsidR="00EA0987" w:rsidRDefault="00EA0987">
            <w:pPr>
              <w:pStyle w:val="aff2"/>
              <w:rPr>
                <w:ins w:id="49" w:author="z00127545" w:date="2015-01-26T13:01:00Z"/>
                <w:rFonts w:hint="eastAsia"/>
              </w:rPr>
            </w:pPr>
            <w:ins w:id="50" w:author="z00127545" w:date="2015-01-26T13:01:00Z">
              <w:r>
                <w:rPr>
                  <w:rFonts w:hint="eastAsia"/>
                </w:rPr>
                <w:t>2015/1/26</w:t>
              </w:r>
            </w:ins>
          </w:p>
        </w:tc>
        <w:tc>
          <w:tcPr>
            <w:tcW w:w="484" w:type="pct"/>
            <w:tcBorders>
              <w:top w:val="single" w:sz="4" w:space="0" w:color="auto"/>
              <w:left w:val="single" w:sz="6" w:space="0" w:color="auto"/>
              <w:bottom w:val="single" w:sz="6" w:space="0" w:color="auto"/>
              <w:right w:val="single" w:sz="6" w:space="0" w:color="auto"/>
            </w:tcBorders>
          </w:tcPr>
          <w:p w:rsidR="00EA0987" w:rsidRDefault="00EA0987">
            <w:pPr>
              <w:pStyle w:val="aff2"/>
              <w:rPr>
                <w:ins w:id="51" w:author="z00127545" w:date="2015-01-26T13:01:00Z"/>
                <w:rFonts w:hint="eastAsia"/>
              </w:rPr>
            </w:pPr>
            <w:ins w:id="52" w:author="z00127545" w:date="2015-01-26T13:01:00Z">
              <w:r>
                <w:rPr>
                  <w:rFonts w:hint="eastAsia"/>
                </w:rPr>
                <w:t>V1.09</w:t>
              </w:r>
            </w:ins>
          </w:p>
        </w:tc>
        <w:tc>
          <w:tcPr>
            <w:tcW w:w="375" w:type="pct"/>
            <w:tcBorders>
              <w:top w:val="single" w:sz="6" w:space="0" w:color="auto"/>
              <w:left w:val="single" w:sz="6" w:space="0" w:color="auto"/>
              <w:bottom w:val="single" w:sz="6" w:space="0" w:color="auto"/>
              <w:right w:val="single" w:sz="6" w:space="0" w:color="auto"/>
            </w:tcBorders>
          </w:tcPr>
          <w:p w:rsidR="00EA0987" w:rsidRDefault="00EA0987">
            <w:pPr>
              <w:pStyle w:val="aff2"/>
              <w:rPr>
                <w:ins w:id="53" w:author="z00127545" w:date="2015-01-26T13:01:00Z"/>
              </w:rPr>
            </w:pPr>
          </w:p>
        </w:tc>
        <w:tc>
          <w:tcPr>
            <w:tcW w:w="471" w:type="pct"/>
            <w:tcBorders>
              <w:top w:val="single" w:sz="6" w:space="0" w:color="auto"/>
              <w:left w:val="single" w:sz="6" w:space="0" w:color="auto"/>
              <w:bottom w:val="single" w:sz="6" w:space="0" w:color="auto"/>
              <w:right w:val="single" w:sz="6" w:space="0" w:color="auto"/>
            </w:tcBorders>
          </w:tcPr>
          <w:p w:rsidR="00EA0987" w:rsidRDefault="00EA0987">
            <w:pPr>
              <w:pStyle w:val="aff2"/>
              <w:rPr>
                <w:ins w:id="54" w:author="z00127545" w:date="2015-01-26T13:01:00Z"/>
              </w:rPr>
            </w:pPr>
          </w:p>
        </w:tc>
        <w:tc>
          <w:tcPr>
            <w:tcW w:w="1993" w:type="pct"/>
            <w:tcBorders>
              <w:top w:val="single" w:sz="6" w:space="0" w:color="auto"/>
              <w:left w:val="single" w:sz="6" w:space="0" w:color="auto"/>
              <w:bottom w:val="single" w:sz="6" w:space="0" w:color="auto"/>
              <w:right w:val="single" w:sz="6" w:space="0" w:color="auto"/>
            </w:tcBorders>
          </w:tcPr>
          <w:p w:rsidR="00EA0987" w:rsidRDefault="00EA0987">
            <w:pPr>
              <w:pStyle w:val="aff2"/>
              <w:rPr>
                <w:ins w:id="55" w:author="z00127545" w:date="2015-01-26T13:01:00Z"/>
                <w:rFonts w:hint="eastAsia"/>
              </w:rPr>
            </w:pPr>
            <w:ins w:id="56" w:author="z00127545" w:date="2015-01-26T13:01:00Z">
              <w:r>
                <w:rPr>
                  <w:rFonts w:hint="eastAsia"/>
                </w:rPr>
                <w:t>防盗链中添加</w:t>
              </w:r>
              <w:r>
                <w:rPr>
                  <w:rFonts w:hint="eastAsia"/>
                </w:rPr>
                <w:t>clientip</w:t>
              </w:r>
              <w:r>
                <w:rPr>
                  <w:rFonts w:hint="eastAsia"/>
                </w:rPr>
                <w:t>这个可选字段，加强防盗链的精确</w:t>
              </w:r>
            </w:ins>
            <w:ins w:id="57" w:author="z00127545" w:date="2015-01-26T13:02:00Z">
              <w:r>
                <w:rPr>
                  <w:rFonts w:hint="eastAsia"/>
                </w:rPr>
                <w:t>度</w:t>
              </w:r>
            </w:ins>
          </w:p>
        </w:tc>
        <w:tc>
          <w:tcPr>
            <w:tcW w:w="1020" w:type="pct"/>
            <w:tcBorders>
              <w:top w:val="single" w:sz="6" w:space="0" w:color="auto"/>
              <w:left w:val="single" w:sz="6" w:space="0" w:color="auto"/>
              <w:bottom w:val="single" w:sz="6" w:space="0" w:color="auto"/>
              <w:right w:val="single" w:sz="6" w:space="0" w:color="auto"/>
            </w:tcBorders>
          </w:tcPr>
          <w:p w:rsidR="00EA0987" w:rsidRPr="00EA0987" w:rsidRDefault="00EA0987">
            <w:pPr>
              <w:pStyle w:val="aff2"/>
              <w:rPr>
                <w:ins w:id="58" w:author="z00127545" w:date="2015-01-26T13:01:00Z"/>
                <w:rFonts w:hint="eastAsia"/>
              </w:rPr>
            </w:pPr>
            <w:ins w:id="59" w:author="z00127545" w:date="2015-01-26T13:02:00Z">
              <w:r>
                <w:rPr>
                  <w:rFonts w:hint="eastAsia"/>
                </w:rPr>
                <w:t>张云雷</w:t>
              </w:r>
            </w:ins>
          </w:p>
        </w:tc>
      </w:tr>
    </w:tbl>
    <w:p w:rsidR="007A006A" w:rsidRDefault="00453CD5">
      <w:pPr>
        <w:pStyle w:val="aff"/>
      </w:pPr>
      <w:r>
        <w:br w:type="page"/>
      </w:r>
      <w:r>
        <w:rPr>
          <w:rFonts w:hint="eastAsia"/>
        </w:rPr>
        <w:lastRenderedPageBreak/>
        <w:t>T</w:t>
      </w:r>
      <w:r>
        <w:t xml:space="preserve">able of Contents </w:t>
      </w:r>
      <w:r>
        <w:rPr>
          <w:rFonts w:hint="eastAsia"/>
        </w:rPr>
        <w:t>目</w:t>
      </w:r>
      <w:r>
        <w:rPr>
          <w:rFonts w:hint="eastAsia"/>
        </w:rPr>
        <w:t xml:space="preserve">  </w:t>
      </w:r>
      <w:r>
        <w:rPr>
          <w:rFonts w:hint="eastAsia"/>
        </w:rPr>
        <w:t>录</w:t>
      </w:r>
    </w:p>
    <w:p w:rsidR="001B4DC3" w:rsidRDefault="00036039">
      <w:pPr>
        <w:pStyle w:val="10"/>
        <w:rPr>
          <w:rFonts w:asciiTheme="minorHAnsi" w:eastAsiaTheme="minorEastAsia" w:hAnsiTheme="minorHAnsi" w:cstheme="minorBidi"/>
          <w:noProof/>
          <w:kern w:val="2"/>
          <w:szCs w:val="22"/>
        </w:rPr>
      </w:pPr>
      <w:r>
        <w:rPr>
          <w:rFonts w:eastAsia="黑体"/>
          <w:sz w:val="32"/>
          <w:szCs w:val="32"/>
        </w:rPr>
        <w:fldChar w:fldCharType="begin"/>
      </w:r>
      <w:r w:rsidR="00453CD5">
        <w:rPr>
          <w:rFonts w:eastAsia="黑体"/>
          <w:sz w:val="32"/>
          <w:szCs w:val="32"/>
        </w:rPr>
        <w:instrText xml:space="preserve"> TOC \o "1-3" \h \z \u </w:instrText>
      </w:r>
      <w:r>
        <w:rPr>
          <w:rFonts w:eastAsia="黑体"/>
          <w:sz w:val="32"/>
          <w:szCs w:val="32"/>
        </w:rPr>
        <w:fldChar w:fldCharType="separate"/>
      </w:r>
      <w:hyperlink w:anchor="_Toc363640097" w:history="1">
        <w:r w:rsidR="001B4DC3" w:rsidRPr="007327FD">
          <w:rPr>
            <w:rStyle w:val="aff4"/>
            <w:noProof/>
          </w:rPr>
          <w:t>1</w:t>
        </w:r>
        <w:r w:rsidR="001B4DC3">
          <w:rPr>
            <w:rFonts w:asciiTheme="minorHAnsi" w:eastAsiaTheme="minorEastAsia" w:hAnsiTheme="minorHAnsi" w:cstheme="minorBidi"/>
            <w:noProof/>
            <w:kern w:val="2"/>
            <w:szCs w:val="22"/>
          </w:rPr>
          <w:tab/>
        </w:r>
        <w:r w:rsidR="001B4DC3" w:rsidRPr="007327FD">
          <w:rPr>
            <w:rStyle w:val="aff4"/>
            <w:rFonts w:eastAsia="黑体"/>
            <w:noProof/>
            <w:kern w:val="44"/>
          </w:rPr>
          <w:t xml:space="preserve">Introduction </w:t>
        </w:r>
        <w:r w:rsidR="001B4DC3" w:rsidRPr="007327FD">
          <w:rPr>
            <w:rStyle w:val="aff4"/>
            <w:rFonts w:eastAsia="黑体" w:hint="eastAsia"/>
            <w:noProof/>
            <w:kern w:val="44"/>
          </w:rPr>
          <w:t>简介</w:t>
        </w:r>
        <w:r w:rsidR="001B4DC3">
          <w:rPr>
            <w:noProof/>
            <w:webHidden/>
          </w:rPr>
          <w:tab/>
        </w:r>
        <w:r>
          <w:rPr>
            <w:noProof/>
            <w:webHidden/>
          </w:rPr>
          <w:fldChar w:fldCharType="begin"/>
        </w:r>
        <w:r w:rsidR="001B4DC3">
          <w:rPr>
            <w:noProof/>
            <w:webHidden/>
          </w:rPr>
          <w:instrText xml:space="preserve"> PAGEREF _Toc363640097 \h </w:instrText>
        </w:r>
        <w:r>
          <w:rPr>
            <w:noProof/>
            <w:webHidden/>
          </w:rPr>
        </w:r>
        <w:r>
          <w:rPr>
            <w:noProof/>
            <w:webHidden/>
          </w:rPr>
          <w:fldChar w:fldCharType="separate"/>
        </w:r>
        <w:r w:rsidR="001B4DC3">
          <w:rPr>
            <w:noProof/>
            <w:webHidden/>
          </w:rPr>
          <w:t>6</w:t>
        </w:r>
        <w:r>
          <w:rPr>
            <w:noProof/>
            <w:webHidden/>
          </w:rPr>
          <w:fldChar w:fldCharType="end"/>
        </w:r>
      </w:hyperlink>
    </w:p>
    <w:p w:rsidR="001B4DC3" w:rsidRDefault="00036039">
      <w:pPr>
        <w:pStyle w:val="10"/>
        <w:rPr>
          <w:rFonts w:asciiTheme="minorHAnsi" w:eastAsiaTheme="minorEastAsia" w:hAnsiTheme="minorHAnsi" w:cstheme="minorBidi"/>
          <w:noProof/>
          <w:kern w:val="2"/>
          <w:szCs w:val="22"/>
        </w:rPr>
      </w:pPr>
      <w:hyperlink w:anchor="_Toc363640098" w:history="1">
        <w:r w:rsidR="001B4DC3" w:rsidRPr="007327FD">
          <w:rPr>
            <w:rStyle w:val="aff4"/>
            <w:noProof/>
          </w:rPr>
          <w:t>2</w:t>
        </w:r>
        <w:r w:rsidR="001B4DC3">
          <w:rPr>
            <w:rFonts w:asciiTheme="minorHAnsi" w:eastAsiaTheme="minorEastAsia" w:hAnsiTheme="minorHAnsi" w:cstheme="minorBidi"/>
            <w:noProof/>
            <w:kern w:val="2"/>
            <w:szCs w:val="22"/>
          </w:rPr>
          <w:tab/>
        </w:r>
        <w:r w:rsidR="001B4DC3" w:rsidRPr="007327FD">
          <w:rPr>
            <w:rStyle w:val="aff4"/>
            <w:rFonts w:hint="eastAsia"/>
            <w:noProof/>
          </w:rPr>
          <w:t>系统组网</w:t>
        </w:r>
        <w:r w:rsidR="001B4DC3">
          <w:rPr>
            <w:noProof/>
            <w:webHidden/>
          </w:rPr>
          <w:tab/>
        </w:r>
        <w:r>
          <w:rPr>
            <w:noProof/>
            <w:webHidden/>
          </w:rPr>
          <w:fldChar w:fldCharType="begin"/>
        </w:r>
        <w:r w:rsidR="001B4DC3">
          <w:rPr>
            <w:noProof/>
            <w:webHidden/>
          </w:rPr>
          <w:instrText xml:space="preserve"> PAGEREF _Toc363640098 \h </w:instrText>
        </w:r>
        <w:r>
          <w:rPr>
            <w:noProof/>
            <w:webHidden/>
          </w:rPr>
        </w:r>
        <w:r>
          <w:rPr>
            <w:noProof/>
            <w:webHidden/>
          </w:rPr>
          <w:fldChar w:fldCharType="separate"/>
        </w:r>
        <w:r w:rsidR="001B4DC3">
          <w:rPr>
            <w:noProof/>
            <w:webHidden/>
          </w:rPr>
          <w:t>6</w:t>
        </w:r>
        <w:r>
          <w:rPr>
            <w:noProof/>
            <w:webHidden/>
          </w:rPr>
          <w:fldChar w:fldCharType="end"/>
        </w:r>
      </w:hyperlink>
    </w:p>
    <w:p w:rsidR="001B4DC3" w:rsidRDefault="00036039">
      <w:pPr>
        <w:pStyle w:val="10"/>
        <w:rPr>
          <w:rFonts w:asciiTheme="minorHAnsi" w:eastAsiaTheme="minorEastAsia" w:hAnsiTheme="minorHAnsi" w:cstheme="minorBidi"/>
          <w:noProof/>
          <w:kern w:val="2"/>
          <w:szCs w:val="22"/>
        </w:rPr>
      </w:pPr>
      <w:hyperlink w:anchor="_Toc363640099" w:history="1">
        <w:r w:rsidR="001B4DC3" w:rsidRPr="007327FD">
          <w:rPr>
            <w:rStyle w:val="aff4"/>
            <w:noProof/>
          </w:rPr>
          <w:t>3</w:t>
        </w:r>
        <w:r w:rsidR="001B4DC3">
          <w:rPr>
            <w:rFonts w:asciiTheme="minorHAnsi" w:eastAsiaTheme="minorEastAsia" w:hAnsiTheme="minorHAnsi" w:cstheme="minorBidi"/>
            <w:noProof/>
            <w:kern w:val="2"/>
            <w:szCs w:val="22"/>
          </w:rPr>
          <w:tab/>
        </w:r>
        <w:r w:rsidR="001B4DC3" w:rsidRPr="007327FD">
          <w:rPr>
            <w:rStyle w:val="aff4"/>
            <w:rFonts w:hint="eastAsia"/>
            <w:noProof/>
          </w:rPr>
          <w:t>功能描述</w:t>
        </w:r>
        <w:r w:rsidR="001B4DC3">
          <w:rPr>
            <w:noProof/>
            <w:webHidden/>
          </w:rPr>
          <w:tab/>
        </w:r>
        <w:r>
          <w:rPr>
            <w:noProof/>
            <w:webHidden/>
          </w:rPr>
          <w:fldChar w:fldCharType="begin"/>
        </w:r>
        <w:r w:rsidR="001B4DC3">
          <w:rPr>
            <w:noProof/>
            <w:webHidden/>
          </w:rPr>
          <w:instrText xml:space="preserve"> PAGEREF _Toc363640099 \h </w:instrText>
        </w:r>
        <w:r>
          <w:rPr>
            <w:noProof/>
            <w:webHidden/>
          </w:rPr>
        </w:r>
        <w:r>
          <w:rPr>
            <w:noProof/>
            <w:webHidden/>
          </w:rPr>
          <w:fldChar w:fldCharType="separate"/>
        </w:r>
        <w:r w:rsidR="001B4DC3">
          <w:rPr>
            <w:noProof/>
            <w:webHidden/>
          </w:rPr>
          <w:t>6</w:t>
        </w:r>
        <w:r>
          <w:rPr>
            <w:noProof/>
            <w:webHidden/>
          </w:rPr>
          <w:fldChar w:fldCharType="end"/>
        </w:r>
      </w:hyperlink>
    </w:p>
    <w:p w:rsidR="001B4DC3" w:rsidRDefault="00036039">
      <w:pPr>
        <w:pStyle w:val="20"/>
        <w:tabs>
          <w:tab w:val="left" w:pos="794"/>
          <w:tab w:val="right" w:leader="dot" w:pos="9016"/>
        </w:tabs>
        <w:rPr>
          <w:rFonts w:asciiTheme="minorHAnsi" w:eastAsiaTheme="minorEastAsia" w:hAnsiTheme="minorHAnsi" w:cstheme="minorBidi"/>
          <w:noProof/>
          <w:kern w:val="2"/>
          <w:szCs w:val="22"/>
        </w:rPr>
      </w:pPr>
      <w:hyperlink w:anchor="_Toc363640100" w:history="1">
        <w:r w:rsidR="001B4DC3" w:rsidRPr="007327FD">
          <w:rPr>
            <w:rStyle w:val="aff4"/>
            <w:noProof/>
          </w:rPr>
          <w:t>3.1</w:t>
        </w:r>
        <w:r w:rsidR="001B4DC3">
          <w:rPr>
            <w:rFonts w:asciiTheme="minorHAnsi" w:eastAsiaTheme="minorEastAsia" w:hAnsiTheme="minorHAnsi" w:cstheme="minorBidi"/>
            <w:noProof/>
            <w:kern w:val="2"/>
            <w:szCs w:val="22"/>
          </w:rPr>
          <w:tab/>
        </w:r>
        <w:r w:rsidR="001B4DC3" w:rsidRPr="007327FD">
          <w:rPr>
            <w:rStyle w:val="aff4"/>
            <w:rFonts w:hint="eastAsia"/>
            <w:noProof/>
          </w:rPr>
          <w:t>关于</w:t>
        </w:r>
        <w:r w:rsidR="001B4DC3" w:rsidRPr="007327FD">
          <w:rPr>
            <w:rStyle w:val="aff4"/>
            <w:noProof/>
          </w:rPr>
          <w:t>URL</w:t>
        </w:r>
        <w:r w:rsidR="001B4DC3" w:rsidRPr="007327FD">
          <w:rPr>
            <w:rStyle w:val="aff4"/>
            <w:rFonts w:hint="eastAsia"/>
            <w:noProof/>
          </w:rPr>
          <w:t>中域名和</w:t>
        </w:r>
        <w:r w:rsidR="001B4DC3" w:rsidRPr="007327FD">
          <w:rPr>
            <w:rStyle w:val="aff4"/>
            <w:noProof/>
          </w:rPr>
          <w:t>IP</w:t>
        </w:r>
        <w:r w:rsidR="001B4DC3" w:rsidRPr="007327FD">
          <w:rPr>
            <w:rStyle w:val="aff4"/>
            <w:rFonts w:hint="eastAsia"/>
            <w:noProof/>
          </w:rPr>
          <w:t>的使用说明</w:t>
        </w:r>
        <w:r w:rsidR="001B4DC3">
          <w:rPr>
            <w:noProof/>
            <w:webHidden/>
          </w:rPr>
          <w:tab/>
        </w:r>
        <w:r>
          <w:rPr>
            <w:noProof/>
            <w:webHidden/>
          </w:rPr>
          <w:fldChar w:fldCharType="begin"/>
        </w:r>
        <w:r w:rsidR="001B4DC3">
          <w:rPr>
            <w:noProof/>
            <w:webHidden/>
          </w:rPr>
          <w:instrText xml:space="preserve"> PAGEREF _Toc363640100 \h </w:instrText>
        </w:r>
        <w:r>
          <w:rPr>
            <w:noProof/>
            <w:webHidden/>
          </w:rPr>
        </w:r>
        <w:r>
          <w:rPr>
            <w:noProof/>
            <w:webHidden/>
          </w:rPr>
          <w:fldChar w:fldCharType="separate"/>
        </w:r>
        <w:r w:rsidR="001B4DC3">
          <w:rPr>
            <w:noProof/>
            <w:webHidden/>
          </w:rPr>
          <w:t>8</w:t>
        </w:r>
        <w:r>
          <w:rPr>
            <w:noProof/>
            <w:webHidden/>
          </w:rPr>
          <w:fldChar w:fldCharType="end"/>
        </w:r>
      </w:hyperlink>
    </w:p>
    <w:p w:rsidR="001B4DC3" w:rsidRDefault="00036039">
      <w:pPr>
        <w:pStyle w:val="20"/>
        <w:tabs>
          <w:tab w:val="left" w:pos="794"/>
          <w:tab w:val="right" w:leader="dot" w:pos="9016"/>
        </w:tabs>
        <w:rPr>
          <w:rFonts w:asciiTheme="minorHAnsi" w:eastAsiaTheme="minorEastAsia" w:hAnsiTheme="minorHAnsi" w:cstheme="minorBidi"/>
          <w:noProof/>
          <w:kern w:val="2"/>
          <w:szCs w:val="22"/>
        </w:rPr>
      </w:pPr>
      <w:hyperlink w:anchor="_Toc363640101" w:history="1">
        <w:r w:rsidR="001B4DC3" w:rsidRPr="007327FD">
          <w:rPr>
            <w:rStyle w:val="aff4"/>
            <w:noProof/>
          </w:rPr>
          <w:t>3.2</w:t>
        </w:r>
        <w:r w:rsidR="001B4DC3">
          <w:rPr>
            <w:rFonts w:asciiTheme="minorHAnsi" w:eastAsiaTheme="minorEastAsia" w:hAnsiTheme="minorHAnsi" w:cstheme="minorBidi"/>
            <w:noProof/>
            <w:kern w:val="2"/>
            <w:szCs w:val="22"/>
          </w:rPr>
          <w:tab/>
        </w:r>
        <w:r w:rsidR="001B4DC3" w:rsidRPr="007327FD">
          <w:rPr>
            <w:rStyle w:val="aff4"/>
            <w:noProof/>
          </w:rPr>
          <w:t>GSLB&amp;CDN</w:t>
        </w:r>
        <w:r w:rsidR="001B4DC3" w:rsidRPr="007327FD">
          <w:rPr>
            <w:rStyle w:val="aff4"/>
            <w:rFonts w:hint="eastAsia"/>
            <w:noProof/>
          </w:rPr>
          <w:t>、</w:t>
        </w:r>
        <w:r w:rsidR="001B4DC3" w:rsidRPr="007327FD">
          <w:rPr>
            <w:rStyle w:val="aff4"/>
            <w:noProof/>
          </w:rPr>
          <w:t>CDN&amp;</w:t>
        </w:r>
        <w:r w:rsidR="001B4DC3" w:rsidRPr="007327FD">
          <w:rPr>
            <w:rStyle w:val="aff4"/>
            <w:rFonts w:hint="eastAsia"/>
            <w:noProof/>
          </w:rPr>
          <w:t>基地流</w:t>
        </w:r>
        <w:r w:rsidR="001B4DC3" w:rsidRPr="007327FD">
          <w:rPr>
            <w:rStyle w:val="aff4"/>
            <w:noProof/>
          </w:rPr>
          <w:t>/</w:t>
        </w:r>
        <w:r w:rsidR="001B4DC3" w:rsidRPr="007327FD">
          <w:rPr>
            <w:rStyle w:val="aff4"/>
            <w:rFonts w:hint="eastAsia"/>
            <w:noProof/>
          </w:rPr>
          <w:t>下载的秘钥约束</w:t>
        </w:r>
        <w:r w:rsidR="001B4DC3">
          <w:rPr>
            <w:noProof/>
            <w:webHidden/>
          </w:rPr>
          <w:tab/>
        </w:r>
        <w:r>
          <w:rPr>
            <w:noProof/>
            <w:webHidden/>
          </w:rPr>
          <w:fldChar w:fldCharType="begin"/>
        </w:r>
        <w:r w:rsidR="001B4DC3">
          <w:rPr>
            <w:noProof/>
            <w:webHidden/>
          </w:rPr>
          <w:instrText xml:space="preserve"> PAGEREF _Toc363640101 \h </w:instrText>
        </w:r>
        <w:r>
          <w:rPr>
            <w:noProof/>
            <w:webHidden/>
          </w:rPr>
        </w:r>
        <w:r>
          <w:rPr>
            <w:noProof/>
            <w:webHidden/>
          </w:rPr>
          <w:fldChar w:fldCharType="separate"/>
        </w:r>
        <w:r w:rsidR="001B4DC3">
          <w:rPr>
            <w:noProof/>
            <w:webHidden/>
          </w:rPr>
          <w:t>8</w:t>
        </w:r>
        <w:r>
          <w:rPr>
            <w:noProof/>
            <w:webHidden/>
          </w:rPr>
          <w:fldChar w:fldCharType="end"/>
        </w:r>
      </w:hyperlink>
    </w:p>
    <w:p w:rsidR="001B4DC3" w:rsidRDefault="00036039">
      <w:pPr>
        <w:pStyle w:val="20"/>
        <w:tabs>
          <w:tab w:val="left" w:pos="794"/>
          <w:tab w:val="right" w:leader="dot" w:pos="9016"/>
        </w:tabs>
        <w:rPr>
          <w:rFonts w:asciiTheme="minorHAnsi" w:eastAsiaTheme="minorEastAsia" w:hAnsiTheme="minorHAnsi" w:cstheme="minorBidi"/>
          <w:noProof/>
          <w:kern w:val="2"/>
          <w:szCs w:val="22"/>
        </w:rPr>
      </w:pPr>
      <w:hyperlink w:anchor="_Toc363640102" w:history="1">
        <w:r w:rsidR="001B4DC3" w:rsidRPr="007327FD">
          <w:rPr>
            <w:rStyle w:val="aff4"/>
            <w:noProof/>
          </w:rPr>
          <w:t>3.3</w:t>
        </w:r>
        <w:r w:rsidR="001B4DC3">
          <w:rPr>
            <w:rFonts w:asciiTheme="minorHAnsi" w:eastAsiaTheme="minorEastAsia" w:hAnsiTheme="minorHAnsi" w:cstheme="minorBidi"/>
            <w:noProof/>
            <w:kern w:val="2"/>
            <w:szCs w:val="22"/>
          </w:rPr>
          <w:tab/>
        </w:r>
        <w:r w:rsidR="001B4DC3" w:rsidRPr="007327FD">
          <w:rPr>
            <w:rStyle w:val="aff4"/>
            <w:rFonts w:hint="eastAsia"/>
            <w:noProof/>
          </w:rPr>
          <w:t>流服务</w:t>
        </w:r>
        <w:r w:rsidR="001B4DC3">
          <w:rPr>
            <w:noProof/>
            <w:webHidden/>
          </w:rPr>
          <w:tab/>
        </w:r>
        <w:r>
          <w:rPr>
            <w:noProof/>
            <w:webHidden/>
          </w:rPr>
          <w:fldChar w:fldCharType="begin"/>
        </w:r>
        <w:r w:rsidR="001B4DC3">
          <w:rPr>
            <w:noProof/>
            <w:webHidden/>
          </w:rPr>
          <w:instrText xml:space="preserve"> PAGEREF _Toc363640102 \h </w:instrText>
        </w:r>
        <w:r>
          <w:rPr>
            <w:noProof/>
            <w:webHidden/>
          </w:rPr>
        </w:r>
        <w:r>
          <w:rPr>
            <w:noProof/>
            <w:webHidden/>
          </w:rPr>
          <w:fldChar w:fldCharType="separate"/>
        </w:r>
        <w:r w:rsidR="001B4DC3">
          <w:rPr>
            <w:noProof/>
            <w:webHidden/>
          </w:rPr>
          <w:t>8</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3" w:history="1">
        <w:r w:rsidR="001B4DC3" w:rsidRPr="007327FD">
          <w:rPr>
            <w:rStyle w:val="aff4"/>
            <w:noProof/>
          </w:rPr>
          <w:t>3.3.1</w:t>
        </w:r>
        <w:r w:rsidR="001B4DC3">
          <w:rPr>
            <w:rFonts w:asciiTheme="minorHAnsi" w:eastAsiaTheme="minorEastAsia" w:hAnsiTheme="minorHAnsi" w:cstheme="minorBidi"/>
            <w:noProof/>
            <w:kern w:val="2"/>
            <w:szCs w:val="22"/>
          </w:rPr>
          <w:tab/>
        </w:r>
        <w:r w:rsidR="001B4DC3" w:rsidRPr="007327FD">
          <w:rPr>
            <w:rStyle w:val="aff4"/>
            <w:noProof/>
          </w:rPr>
          <w:t>URL</w:t>
        </w:r>
        <w:r w:rsidR="001B4DC3" w:rsidRPr="007327FD">
          <w:rPr>
            <w:rStyle w:val="aff4"/>
            <w:rFonts w:hint="eastAsia"/>
            <w:noProof/>
          </w:rPr>
          <w:t>参数定义</w:t>
        </w:r>
        <w:r w:rsidR="001B4DC3">
          <w:rPr>
            <w:noProof/>
            <w:webHidden/>
          </w:rPr>
          <w:tab/>
        </w:r>
        <w:r>
          <w:rPr>
            <w:noProof/>
            <w:webHidden/>
          </w:rPr>
          <w:fldChar w:fldCharType="begin"/>
        </w:r>
        <w:r w:rsidR="001B4DC3">
          <w:rPr>
            <w:noProof/>
            <w:webHidden/>
          </w:rPr>
          <w:instrText xml:space="preserve"> PAGEREF _Toc363640103 \h </w:instrText>
        </w:r>
        <w:r>
          <w:rPr>
            <w:noProof/>
            <w:webHidden/>
          </w:rPr>
        </w:r>
        <w:r>
          <w:rPr>
            <w:noProof/>
            <w:webHidden/>
          </w:rPr>
          <w:fldChar w:fldCharType="separate"/>
        </w:r>
        <w:r w:rsidR="001B4DC3">
          <w:rPr>
            <w:noProof/>
            <w:webHidden/>
          </w:rPr>
          <w:t>8</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4" w:history="1">
        <w:r w:rsidR="001B4DC3" w:rsidRPr="007327FD">
          <w:rPr>
            <w:rStyle w:val="aff4"/>
            <w:noProof/>
          </w:rPr>
          <w:t>3.3.2</w:t>
        </w:r>
        <w:r w:rsidR="001B4DC3">
          <w:rPr>
            <w:rFonts w:asciiTheme="minorHAnsi" w:eastAsiaTheme="minorEastAsia" w:hAnsiTheme="minorHAnsi" w:cstheme="minorBidi"/>
            <w:noProof/>
            <w:kern w:val="2"/>
            <w:szCs w:val="22"/>
          </w:rPr>
          <w:tab/>
        </w:r>
        <w:r w:rsidR="001B4DC3" w:rsidRPr="007327FD">
          <w:rPr>
            <w:rStyle w:val="aff4"/>
            <w:noProof/>
          </w:rPr>
          <w:t>URL MD5</w:t>
        </w:r>
        <w:r w:rsidR="001B4DC3" w:rsidRPr="007327FD">
          <w:rPr>
            <w:rStyle w:val="aff4"/>
            <w:rFonts w:hint="eastAsia"/>
            <w:noProof/>
          </w:rPr>
          <w:t>加密规则</w:t>
        </w:r>
        <w:r w:rsidR="001B4DC3">
          <w:rPr>
            <w:noProof/>
            <w:webHidden/>
          </w:rPr>
          <w:tab/>
        </w:r>
        <w:r>
          <w:rPr>
            <w:noProof/>
            <w:webHidden/>
          </w:rPr>
          <w:fldChar w:fldCharType="begin"/>
        </w:r>
        <w:r w:rsidR="001B4DC3">
          <w:rPr>
            <w:noProof/>
            <w:webHidden/>
          </w:rPr>
          <w:instrText xml:space="preserve"> PAGEREF _Toc363640104 \h </w:instrText>
        </w:r>
        <w:r>
          <w:rPr>
            <w:noProof/>
            <w:webHidden/>
          </w:rPr>
        </w:r>
        <w:r>
          <w:rPr>
            <w:noProof/>
            <w:webHidden/>
          </w:rPr>
          <w:fldChar w:fldCharType="separate"/>
        </w:r>
        <w:r w:rsidR="001B4DC3">
          <w:rPr>
            <w:noProof/>
            <w:webHidden/>
          </w:rPr>
          <w:t>8</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5" w:history="1">
        <w:r w:rsidR="001B4DC3" w:rsidRPr="007327FD">
          <w:rPr>
            <w:rStyle w:val="aff4"/>
            <w:noProof/>
          </w:rPr>
          <w:t>3.3.3</w:t>
        </w:r>
        <w:r w:rsidR="001B4DC3">
          <w:rPr>
            <w:rFonts w:asciiTheme="minorHAnsi" w:eastAsiaTheme="minorEastAsia" w:hAnsiTheme="minorHAnsi" w:cstheme="minorBidi"/>
            <w:noProof/>
            <w:kern w:val="2"/>
            <w:szCs w:val="22"/>
          </w:rPr>
          <w:tab/>
        </w:r>
        <w:r w:rsidR="001B4DC3" w:rsidRPr="007327FD">
          <w:rPr>
            <w:rStyle w:val="aff4"/>
            <w:noProof/>
          </w:rPr>
          <w:t>CDN</w:t>
        </w:r>
        <w:r w:rsidR="001B4DC3" w:rsidRPr="007327FD">
          <w:rPr>
            <w:rStyle w:val="aff4"/>
            <w:rFonts w:hint="eastAsia"/>
            <w:noProof/>
          </w:rPr>
          <w:t>对</w:t>
        </w:r>
        <w:r w:rsidR="001B4DC3" w:rsidRPr="007327FD">
          <w:rPr>
            <w:rStyle w:val="aff4"/>
            <w:noProof/>
          </w:rPr>
          <w:t>URL</w:t>
        </w:r>
        <w:r w:rsidR="001B4DC3" w:rsidRPr="007327FD">
          <w:rPr>
            <w:rStyle w:val="aff4"/>
            <w:rFonts w:hint="eastAsia"/>
            <w:noProof/>
          </w:rPr>
          <w:t>的校验规则</w:t>
        </w:r>
        <w:r w:rsidR="001B4DC3">
          <w:rPr>
            <w:noProof/>
            <w:webHidden/>
          </w:rPr>
          <w:tab/>
        </w:r>
        <w:r>
          <w:rPr>
            <w:noProof/>
            <w:webHidden/>
          </w:rPr>
          <w:fldChar w:fldCharType="begin"/>
        </w:r>
        <w:r w:rsidR="001B4DC3">
          <w:rPr>
            <w:noProof/>
            <w:webHidden/>
          </w:rPr>
          <w:instrText xml:space="preserve"> PAGEREF _Toc363640105 \h </w:instrText>
        </w:r>
        <w:r>
          <w:rPr>
            <w:noProof/>
            <w:webHidden/>
          </w:rPr>
        </w:r>
        <w:r>
          <w:rPr>
            <w:noProof/>
            <w:webHidden/>
          </w:rPr>
          <w:fldChar w:fldCharType="separate"/>
        </w:r>
        <w:r w:rsidR="001B4DC3">
          <w:rPr>
            <w:noProof/>
            <w:webHidden/>
          </w:rPr>
          <w:t>10</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6" w:history="1">
        <w:r w:rsidR="001B4DC3" w:rsidRPr="007327FD">
          <w:rPr>
            <w:rStyle w:val="aff4"/>
            <w:noProof/>
          </w:rPr>
          <w:t>3.3.4</w:t>
        </w:r>
        <w:r w:rsidR="001B4DC3">
          <w:rPr>
            <w:rFonts w:asciiTheme="minorHAnsi" w:eastAsiaTheme="minorEastAsia" w:hAnsiTheme="minorHAnsi" w:cstheme="minorBidi"/>
            <w:noProof/>
            <w:kern w:val="2"/>
            <w:szCs w:val="22"/>
          </w:rPr>
          <w:tab/>
        </w:r>
        <w:r w:rsidR="001B4DC3" w:rsidRPr="007327FD">
          <w:rPr>
            <w:rStyle w:val="aff4"/>
            <w:noProof/>
          </w:rPr>
          <w:t>HLS</w:t>
        </w:r>
        <w:r w:rsidR="001B4DC3" w:rsidRPr="007327FD">
          <w:rPr>
            <w:rStyle w:val="aff4"/>
            <w:rFonts w:hint="eastAsia"/>
            <w:noProof/>
          </w:rPr>
          <w:t>点播</w:t>
        </w:r>
        <w:r w:rsidR="001B4DC3" w:rsidRPr="007327FD">
          <w:rPr>
            <w:rStyle w:val="aff4"/>
            <w:noProof/>
          </w:rPr>
          <w:t xml:space="preserve"> </w:t>
        </w:r>
        <w:r w:rsidR="001B4DC3" w:rsidRPr="007327FD">
          <w:rPr>
            <w:rStyle w:val="aff4"/>
            <w:rFonts w:hint="eastAsia"/>
            <w:noProof/>
          </w:rPr>
          <w:t>的</w:t>
        </w:r>
        <w:r w:rsidR="001B4DC3" w:rsidRPr="007327FD">
          <w:rPr>
            <w:rStyle w:val="aff4"/>
            <w:noProof/>
          </w:rPr>
          <w:t>TS</w:t>
        </w:r>
        <w:r w:rsidR="001B4DC3" w:rsidRPr="007327FD">
          <w:rPr>
            <w:rStyle w:val="aff4"/>
            <w:rFonts w:hint="eastAsia"/>
            <w:noProof/>
          </w:rPr>
          <w:t>请求处理</w:t>
        </w:r>
        <w:r w:rsidR="001B4DC3">
          <w:rPr>
            <w:noProof/>
            <w:webHidden/>
          </w:rPr>
          <w:tab/>
        </w:r>
        <w:r>
          <w:rPr>
            <w:noProof/>
            <w:webHidden/>
          </w:rPr>
          <w:fldChar w:fldCharType="begin"/>
        </w:r>
        <w:r w:rsidR="001B4DC3">
          <w:rPr>
            <w:noProof/>
            <w:webHidden/>
          </w:rPr>
          <w:instrText xml:space="preserve"> PAGEREF _Toc363640106 \h </w:instrText>
        </w:r>
        <w:r>
          <w:rPr>
            <w:noProof/>
            <w:webHidden/>
          </w:rPr>
        </w:r>
        <w:r>
          <w:rPr>
            <w:noProof/>
            <w:webHidden/>
          </w:rPr>
          <w:fldChar w:fldCharType="separate"/>
        </w:r>
        <w:r w:rsidR="001B4DC3">
          <w:rPr>
            <w:noProof/>
            <w:webHidden/>
          </w:rPr>
          <w:t>10</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7" w:history="1">
        <w:r w:rsidR="001B4DC3" w:rsidRPr="007327FD">
          <w:rPr>
            <w:rStyle w:val="aff4"/>
            <w:noProof/>
            <w:lang w:val="sv-SE"/>
          </w:rPr>
          <w:t>3.3.5</w:t>
        </w:r>
        <w:r w:rsidR="001B4DC3">
          <w:rPr>
            <w:rFonts w:asciiTheme="minorHAnsi" w:eastAsiaTheme="minorEastAsia" w:hAnsiTheme="minorHAnsi" w:cstheme="minorBidi"/>
            <w:noProof/>
            <w:kern w:val="2"/>
            <w:szCs w:val="22"/>
          </w:rPr>
          <w:tab/>
        </w:r>
        <w:r w:rsidR="001B4DC3" w:rsidRPr="007327FD">
          <w:rPr>
            <w:rStyle w:val="aff4"/>
            <w:rFonts w:hint="eastAsia"/>
            <w:noProof/>
            <w:lang w:val="sv-SE"/>
          </w:rPr>
          <w:t>试播功能</w:t>
        </w:r>
        <w:r w:rsidR="001B4DC3">
          <w:rPr>
            <w:noProof/>
            <w:webHidden/>
          </w:rPr>
          <w:tab/>
        </w:r>
        <w:r>
          <w:rPr>
            <w:noProof/>
            <w:webHidden/>
          </w:rPr>
          <w:fldChar w:fldCharType="begin"/>
        </w:r>
        <w:r w:rsidR="001B4DC3">
          <w:rPr>
            <w:noProof/>
            <w:webHidden/>
          </w:rPr>
          <w:instrText xml:space="preserve"> PAGEREF _Toc363640107 \h </w:instrText>
        </w:r>
        <w:r>
          <w:rPr>
            <w:noProof/>
            <w:webHidden/>
          </w:rPr>
        </w:r>
        <w:r>
          <w:rPr>
            <w:noProof/>
            <w:webHidden/>
          </w:rPr>
          <w:fldChar w:fldCharType="separate"/>
        </w:r>
        <w:r w:rsidR="001B4DC3">
          <w:rPr>
            <w:noProof/>
            <w:webHidden/>
          </w:rPr>
          <w:t>13</w:t>
        </w:r>
        <w:r>
          <w:rPr>
            <w:noProof/>
            <w:webHidden/>
          </w:rPr>
          <w:fldChar w:fldCharType="end"/>
        </w:r>
      </w:hyperlink>
    </w:p>
    <w:p w:rsidR="001B4DC3" w:rsidRDefault="00036039">
      <w:pPr>
        <w:pStyle w:val="20"/>
        <w:tabs>
          <w:tab w:val="left" w:pos="794"/>
          <w:tab w:val="right" w:leader="dot" w:pos="9016"/>
        </w:tabs>
        <w:rPr>
          <w:rFonts w:asciiTheme="minorHAnsi" w:eastAsiaTheme="minorEastAsia" w:hAnsiTheme="minorHAnsi" w:cstheme="minorBidi"/>
          <w:noProof/>
          <w:kern w:val="2"/>
          <w:szCs w:val="22"/>
        </w:rPr>
      </w:pPr>
      <w:hyperlink w:anchor="_Toc363640108" w:history="1">
        <w:r w:rsidR="001B4DC3" w:rsidRPr="007327FD">
          <w:rPr>
            <w:rStyle w:val="aff4"/>
            <w:noProof/>
          </w:rPr>
          <w:t>3.4</w:t>
        </w:r>
        <w:r w:rsidR="001B4DC3">
          <w:rPr>
            <w:rFonts w:asciiTheme="minorHAnsi" w:eastAsiaTheme="minorEastAsia" w:hAnsiTheme="minorHAnsi" w:cstheme="minorBidi"/>
            <w:noProof/>
            <w:kern w:val="2"/>
            <w:szCs w:val="22"/>
          </w:rPr>
          <w:tab/>
        </w:r>
        <w:r w:rsidR="001B4DC3" w:rsidRPr="007327FD">
          <w:rPr>
            <w:rStyle w:val="aff4"/>
            <w:rFonts w:hint="eastAsia"/>
            <w:noProof/>
          </w:rPr>
          <w:t>下载</w:t>
        </w:r>
        <w:r w:rsidR="001B4DC3">
          <w:rPr>
            <w:noProof/>
            <w:webHidden/>
          </w:rPr>
          <w:tab/>
        </w:r>
        <w:r>
          <w:rPr>
            <w:noProof/>
            <w:webHidden/>
          </w:rPr>
          <w:fldChar w:fldCharType="begin"/>
        </w:r>
        <w:r w:rsidR="001B4DC3">
          <w:rPr>
            <w:noProof/>
            <w:webHidden/>
          </w:rPr>
          <w:instrText xml:space="preserve"> PAGEREF _Toc363640108 \h </w:instrText>
        </w:r>
        <w:r>
          <w:rPr>
            <w:noProof/>
            <w:webHidden/>
          </w:rPr>
        </w:r>
        <w:r>
          <w:rPr>
            <w:noProof/>
            <w:webHidden/>
          </w:rPr>
          <w:fldChar w:fldCharType="separate"/>
        </w:r>
        <w:r w:rsidR="001B4DC3">
          <w:rPr>
            <w:noProof/>
            <w:webHidden/>
          </w:rPr>
          <w:t>15</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09" w:history="1">
        <w:r w:rsidR="001B4DC3" w:rsidRPr="007327FD">
          <w:rPr>
            <w:rStyle w:val="aff4"/>
            <w:noProof/>
          </w:rPr>
          <w:t>3.4.1</w:t>
        </w:r>
        <w:r w:rsidR="001B4DC3">
          <w:rPr>
            <w:rFonts w:asciiTheme="minorHAnsi" w:eastAsiaTheme="minorEastAsia" w:hAnsiTheme="minorHAnsi" w:cstheme="minorBidi"/>
            <w:noProof/>
            <w:kern w:val="2"/>
            <w:szCs w:val="22"/>
          </w:rPr>
          <w:tab/>
        </w:r>
        <w:r w:rsidR="001B4DC3" w:rsidRPr="007327FD">
          <w:rPr>
            <w:rStyle w:val="aff4"/>
            <w:noProof/>
          </w:rPr>
          <w:t>URL</w:t>
        </w:r>
        <w:r w:rsidR="001B4DC3" w:rsidRPr="007327FD">
          <w:rPr>
            <w:rStyle w:val="aff4"/>
            <w:rFonts w:hint="eastAsia"/>
            <w:noProof/>
          </w:rPr>
          <w:t>参数定义</w:t>
        </w:r>
        <w:r w:rsidR="001B4DC3">
          <w:rPr>
            <w:noProof/>
            <w:webHidden/>
          </w:rPr>
          <w:tab/>
        </w:r>
        <w:r>
          <w:rPr>
            <w:noProof/>
            <w:webHidden/>
          </w:rPr>
          <w:fldChar w:fldCharType="begin"/>
        </w:r>
        <w:r w:rsidR="001B4DC3">
          <w:rPr>
            <w:noProof/>
            <w:webHidden/>
          </w:rPr>
          <w:instrText xml:space="preserve"> PAGEREF _Toc363640109 \h </w:instrText>
        </w:r>
        <w:r>
          <w:rPr>
            <w:noProof/>
            <w:webHidden/>
          </w:rPr>
        </w:r>
        <w:r>
          <w:rPr>
            <w:noProof/>
            <w:webHidden/>
          </w:rPr>
          <w:fldChar w:fldCharType="separate"/>
        </w:r>
        <w:r w:rsidR="001B4DC3">
          <w:rPr>
            <w:noProof/>
            <w:webHidden/>
          </w:rPr>
          <w:t>15</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10" w:history="1">
        <w:r w:rsidR="001B4DC3" w:rsidRPr="007327FD">
          <w:rPr>
            <w:rStyle w:val="aff4"/>
            <w:noProof/>
          </w:rPr>
          <w:t>3.4.2</w:t>
        </w:r>
        <w:r w:rsidR="001B4DC3">
          <w:rPr>
            <w:rFonts w:asciiTheme="minorHAnsi" w:eastAsiaTheme="minorEastAsia" w:hAnsiTheme="minorHAnsi" w:cstheme="minorBidi"/>
            <w:noProof/>
            <w:kern w:val="2"/>
            <w:szCs w:val="22"/>
          </w:rPr>
          <w:tab/>
        </w:r>
        <w:r w:rsidR="001B4DC3" w:rsidRPr="007327FD">
          <w:rPr>
            <w:rStyle w:val="aff4"/>
            <w:noProof/>
          </w:rPr>
          <w:t>URL MD5</w:t>
        </w:r>
        <w:r w:rsidR="001B4DC3" w:rsidRPr="007327FD">
          <w:rPr>
            <w:rStyle w:val="aff4"/>
            <w:rFonts w:hint="eastAsia"/>
            <w:noProof/>
          </w:rPr>
          <w:t>加密规则</w:t>
        </w:r>
        <w:r w:rsidR="001B4DC3">
          <w:rPr>
            <w:noProof/>
            <w:webHidden/>
          </w:rPr>
          <w:tab/>
        </w:r>
        <w:r>
          <w:rPr>
            <w:noProof/>
            <w:webHidden/>
          </w:rPr>
          <w:fldChar w:fldCharType="begin"/>
        </w:r>
        <w:r w:rsidR="001B4DC3">
          <w:rPr>
            <w:noProof/>
            <w:webHidden/>
          </w:rPr>
          <w:instrText xml:space="preserve"> PAGEREF _Toc363640110 \h </w:instrText>
        </w:r>
        <w:r>
          <w:rPr>
            <w:noProof/>
            <w:webHidden/>
          </w:rPr>
        </w:r>
        <w:r>
          <w:rPr>
            <w:noProof/>
            <w:webHidden/>
          </w:rPr>
          <w:fldChar w:fldCharType="separate"/>
        </w:r>
        <w:r w:rsidR="001B4DC3">
          <w:rPr>
            <w:noProof/>
            <w:webHidden/>
          </w:rPr>
          <w:t>16</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11" w:history="1">
        <w:r w:rsidR="001B4DC3" w:rsidRPr="007327FD">
          <w:rPr>
            <w:rStyle w:val="aff4"/>
            <w:noProof/>
          </w:rPr>
          <w:t>3.4.3</w:t>
        </w:r>
        <w:r w:rsidR="001B4DC3">
          <w:rPr>
            <w:rFonts w:asciiTheme="minorHAnsi" w:eastAsiaTheme="minorEastAsia" w:hAnsiTheme="minorHAnsi" w:cstheme="minorBidi"/>
            <w:noProof/>
            <w:kern w:val="2"/>
            <w:szCs w:val="22"/>
          </w:rPr>
          <w:tab/>
        </w:r>
        <w:r w:rsidR="001B4DC3" w:rsidRPr="007327FD">
          <w:rPr>
            <w:rStyle w:val="aff4"/>
            <w:noProof/>
          </w:rPr>
          <w:t>CDN</w:t>
        </w:r>
        <w:r w:rsidR="001B4DC3" w:rsidRPr="007327FD">
          <w:rPr>
            <w:rStyle w:val="aff4"/>
            <w:rFonts w:hint="eastAsia"/>
            <w:noProof/>
          </w:rPr>
          <w:t>对</w:t>
        </w:r>
        <w:r w:rsidR="001B4DC3" w:rsidRPr="007327FD">
          <w:rPr>
            <w:rStyle w:val="aff4"/>
            <w:noProof/>
          </w:rPr>
          <w:t>URL</w:t>
        </w:r>
        <w:r w:rsidR="001B4DC3" w:rsidRPr="007327FD">
          <w:rPr>
            <w:rStyle w:val="aff4"/>
            <w:rFonts w:hint="eastAsia"/>
            <w:noProof/>
          </w:rPr>
          <w:t>的校验规则</w:t>
        </w:r>
        <w:r w:rsidR="001B4DC3">
          <w:rPr>
            <w:noProof/>
            <w:webHidden/>
          </w:rPr>
          <w:tab/>
        </w:r>
        <w:r>
          <w:rPr>
            <w:noProof/>
            <w:webHidden/>
          </w:rPr>
          <w:fldChar w:fldCharType="begin"/>
        </w:r>
        <w:r w:rsidR="001B4DC3">
          <w:rPr>
            <w:noProof/>
            <w:webHidden/>
          </w:rPr>
          <w:instrText xml:space="preserve"> PAGEREF _Toc363640111 \h </w:instrText>
        </w:r>
        <w:r>
          <w:rPr>
            <w:noProof/>
            <w:webHidden/>
          </w:rPr>
        </w:r>
        <w:r>
          <w:rPr>
            <w:noProof/>
            <w:webHidden/>
          </w:rPr>
          <w:fldChar w:fldCharType="separate"/>
        </w:r>
        <w:r w:rsidR="001B4DC3">
          <w:rPr>
            <w:noProof/>
            <w:webHidden/>
          </w:rPr>
          <w:t>17</w:t>
        </w:r>
        <w:r>
          <w:rPr>
            <w:noProof/>
            <w:webHidden/>
          </w:rPr>
          <w:fldChar w:fldCharType="end"/>
        </w:r>
      </w:hyperlink>
    </w:p>
    <w:p w:rsidR="001B4DC3" w:rsidRDefault="00036039">
      <w:pPr>
        <w:pStyle w:val="20"/>
        <w:tabs>
          <w:tab w:val="left" w:pos="794"/>
          <w:tab w:val="right" w:leader="dot" w:pos="9016"/>
        </w:tabs>
        <w:rPr>
          <w:rFonts w:asciiTheme="minorHAnsi" w:eastAsiaTheme="minorEastAsia" w:hAnsiTheme="minorHAnsi" w:cstheme="minorBidi"/>
          <w:noProof/>
          <w:kern w:val="2"/>
          <w:szCs w:val="22"/>
        </w:rPr>
      </w:pPr>
      <w:hyperlink w:anchor="_Toc363640112" w:history="1">
        <w:r w:rsidR="001B4DC3" w:rsidRPr="007327FD">
          <w:rPr>
            <w:rStyle w:val="aff4"/>
            <w:noProof/>
          </w:rPr>
          <w:t>3.5</w:t>
        </w:r>
        <w:r w:rsidR="001B4DC3">
          <w:rPr>
            <w:rFonts w:asciiTheme="minorHAnsi" w:eastAsiaTheme="minorEastAsia" w:hAnsiTheme="minorHAnsi" w:cstheme="minorBidi"/>
            <w:noProof/>
            <w:kern w:val="2"/>
            <w:szCs w:val="22"/>
          </w:rPr>
          <w:tab/>
        </w:r>
        <w:r w:rsidR="001B4DC3" w:rsidRPr="007327FD">
          <w:rPr>
            <w:rStyle w:val="aff4"/>
            <w:noProof/>
          </w:rPr>
          <w:t>CDN</w:t>
        </w:r>
        <w:r w:rsidR="001B4DC3" w:rsidRPr="007327FD">
          <w:rPr>
            <w:rStyle w:val="aff4"/>
            <w:rFonts w:hint="eastAsia"/>
            <w:noProof/>
          </w:rPr>
          <w:t>对文件实体的识别机制</w:t>
        </w:r>
        <w:r w:rsidR="001B4DC3">
          <w:rPr>
            <w:noProof/>
            <w:webHidden/>
          </w:rPr>
          <w:tab/>
        </w:r>
        <w:r>
          <w:rPr>
            <w:noProof/>
            <w:webHidden/>
          </w:rPr>
          <w:fldChar w:fldCharType="begin"/>
        </w:r>
        <w:r w:rsidR="001B4DC3">
          <w:rPr>
            <w:noProof/>
            <w:webHidden/>
          </w:rPr>
          <w:instrText xml:space="preserve"> PAGEREF _Toc363640112 \h </w:instrText>
        </w:r>
        <w:r>
          <w:rPr>
            <w:noProof/>
            <w:webHidden/>
          </w:rPr>
        </w:r>
        <w:r>
          <w:rPr>
            <w:noProof/>
            <w:webHidden/>
          </w:rPr>
          <w:fldChar w:fldCharType="separate"/>
        </w:r>
        <w:r w:rsidR="001B4DC3">
          <w:rPr>
            <w:noProof/>
            <w:webHidden/>
          </w:rPr>
          <w:t>17</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13" w:history="1">
        <w:r w:rsidR="001B4DC3" w:rsidRPr="007327FD">
          <w:rPr>
            <w:rStyle w:val="aff4"/>
            <w:noProof/>
          </w:rPr>
          <w:t>3.5.1</w:t>
        </w:r>
        <w:r w:rsidR="001B4DC3">
          <w:rPr>
            <w:rFonts w:asciiTheme="minorHAnsi" w:eastAsiaTheme="minorEastAsia" w:hAnsiTheme="minorHAnsi" w:cstheme="minorBidi"/>
            <w:noProof/>
            <w:kern w:val="2"/>
            <w:szCs w:val="22"/>
          </w:rPr>
          <w:tab/>
        </w:r>
        <w:r w:rsidR="001B4DC3" w:rsidRPr="007327FD">
          <w:rPr>
            <w:rStyle w:val="aff4"/>
            <w:rFonts w:hint="eastAsia"/>
            <w:noProof/>
          </w:rPr>
          <w:t>流</w:t>
        </w:r>
        <w:r w:rsidR="001B4DC3">
          <w:rPr>
            <w:noProof/>
            <w:webHidden/>
          </w:rPr>
          <w:tab/>
        </w:r>
        <w:r>
          <w:rPr>
            <w:noProof/>
            <w:webHidden/>
          </w:rPr>
          <w:fldChar w:fldCharType="begin"/>
        </w:r>
        <w:r w:rsidR="001B4DC3">
          <w:rPr>
            <w:noProof/>
            <w:webHidden/>
          </w:rPr>
          <w:instrText xml:space="preserve"> PAGEREF _Toc363640113 \h </w:instrText>
        </w:r>
        <w:r>
          <w:rPr>
            <w:noProof/>
            <w:webHidden/>
          </w:rPr>
        </w:r>
        <w:r>
          <w:rPr>
            <w:noProof/>
            <w:webHidden/>
          </w:rPr>
          <w:fldChar w:fldCharType="separate"/>
        </w:r>
        <w:r w:rsidR="001B4DC3">
          <w:rPr>
            <w:noProof/>
            <w:webHidden/>
          </w:rPr>
          <w:t>17</w:t>
        </w:r>
        <w:r>
          <w:rPr>
            <w:noProof/>
            <w:webHidden/>
          </w:rPr>
          <w:fldChar w:fldCharType="end"/>
        </w:r>
      </w:hyperlink>
    </w:p>
    <w:p w:rsidR="001B4DC3" w:rsidRDefault="00036039">
      <w:pPr>
        <w:pStyle w:val="31"/>
        <w:tabs>
          <w:tab w:val="left" w:pos="1134"/>
          <w:tab w:val="right" w:leader="dot" w:pos="9016"/>
        </w:tabs>
        <w:rPr>
          <w:rFonts w:asciiTheme="minorHAnsi" w:eastAsiaTheme="minorEastAsia" w:hAnsiTheme="minorHAnsi" w:cstheme="minorBidi"/>
          <w:noProof/>
          <w:kern w:val="2"/>
          <w:szCs w:val="22"/>
        </w:rPr>
      </w:pPr>
      <w:hyperlink w:anchor="_Toc363640114" w:history="1">
        <w:r w:rsidR="001B4DC3" w:rsidRPr="007327FD">
          <w:rPr>
            <w:rStyle w:val="aff4"/>
            <w:noProof/>
          </w:rPr>
          <w:t>3.5.2</w:t>
        </w:r>
        <w:r w:rsidR="001B4DC3">
          <w:rPr>
            <w:rFonts w:asciiTheme="minorHAnsi" w:eastAsiaTheme="minorEastAsia" w:hAnsiTheme="minorHAnsi" w:cstheme="minorBidi"/>
            <w:noProof/>
            <w:kern w:val="2"/>
            <w:szCs w:val="22"/>
          </w:rPr>
          <w:tab/>
        </w:r>
        <w:r w:rsidR="001B4DC3" w:rsidRPr="007327FD">
          <w:rPr>
            <w:rStyle w:val="aff4"/>
            <w:rFonts w:hint="eastAsia"/>
            <w:noProof/>
          </w:rPr>
          <w:t>下载</w:t>
        </w:r>
        <w:r w:rsidR="001B4DC3">
          <w:rPr>
            <w:noProof/>
            <w:webHidden/>
          </w:rPr>
          <w:tab/>
        </w:r>
        <w:r>
          <w:rPr>
            <w:noProof/>
            <w:webHidden/>
          </w:rPr>
          <w:fldChar w:fldCharType="begin"/>
        </w:r>
        <w:r w:rsidR="001B4DC3">
          <w:rPr>
            <w:noProof/>
            <w:webHidden/>
          </w:rPr>
          <w:instrText xml:space="preserve"> PAGEREF _Toc363640114 \h </w:instrText>
        </w:r>
        <w:r>
          <w:rPr>
            <w:noProof/>
            <w:webHidden/>
          </w:rPr>
        </w:r>
        <w:r>
          <w:rPr>
            <w:noProof/>
            <w:webHidden/>
          </w:rPr>
          <w:fldChar w:fldCharType="separate"/>
        </w:r>
        <w:r w:rsidR="001B4DC3">
          <w:rPr>
            <w:noProof/>
            <w:webHidden/>
          </w:rPr>
          <w:t>17</w:t>
        </w:r>
        <w:r>
          <w:rPr>
            <w:noProof/>
            <w:webHidden/>
          </w:rPr>
          <w:fldChar w:fldCharType="end"/>
        </w:r>
      </w:hyperlink>
    </w:p>
    <w:p w:rsidR="007A006A" w:rsidRDefault="00036039">
      <w:pPr>
        <w:pStyle w:val="aff3"/>
        <w:keepNext w:val="0"/>
      </w:pPr>
      <w:r>
        <w:rPr>
          <w:rFonts w:eastAsia="黑体"/>
          <w:sz w:val="32"/>
          <w:szCs w:val="32"/>
        </w:rPr>
        <w:fldChar w:fldCharType="end"/>
      </w:r>
    </w:p>
    <w:p w:rsidR="0067604F" w:rsidRDefault="00453CD5" w:rsidP="0067604F">
      <w:pPr>
        <w:pStyle w:val="aff"/>
      </w:pPr>
      <w:r>
        <w:br w:type="page"/>
      </w:r>
      <w:r>
        <w:rPr>
          <w:rFonts w:hint="eastAsia"/>
        </w:rPr>
        <w:lastRenderedPageBreak/>
        <w:t xml:space="preserve">List of </w:t>
      </w:r>
      <w:r>
        <w:t>Table</w:t>
      </w:r>
      <w:r>
        <w:rPr>
          <w:rFonts w:hint="eastAsia"/>
        </w:rPr>
        <w:t>s</w:t>
      </w:r>
      <w:r>
        <w:t xml:space="preserve"> </w:t>
      </w:r>
      <w:r>
        <w:rPr>
          <w:rFonts w:hint="eastAsia"/>
        </w:rPr>
        <w:t>表目录</w:t>
      </w:r>
    </w:p>
    <w:p w:rsidR="00D923AD" w:rsidRDefault="00D923AD" w:rsidP="004951D0">
      <w:pPr>
        <w:pStyle w:val="10"/>
      </w:pPr>
    </w:p>
    <w:p w:rsidR="001B4DC3" w:rsidRDefault="00036039">
      <w:pPr>
        <w:pStyle w:val="10"/>
        <w:rPr>
          <w:rFonts w:asciiTheme="minorHAnsi" w:eastAsiaTheme="minorEastAsia" w:hAnsiTheme="minorHAnsi" w:cstheme="minorBidi"/>
          <w:noProof/>
          <w:kern w:val="2"/>
          <w:szCs w:val="22"/>
        </w:rPr>
      </w:pPr>
      <w:r w:rsidRPr="00036039">
        <w:rPr>
          <w:rStyle w:val="aff4"/>
          <w:noProof/>
        </w:rPr>
        <w:fldChar w:fldCharType="begin"/>
      </w:r>
      <w:r w:rsidR="00453CD5" w:rsidRPr="00D923AD">
        <w:rPr>
          <w:rStyle w:val="aff4"/>
          <w:noProof/>
        </w:rPr>
        <w:instrText xml:space="preserve"> TOC </w:instrText>
      </w:r>
      <w:r w:rsidR="00453CD5" w:rsidRPr="00D923AD">
        <w:rPr>
          <w:rStyle w:val="aff4"/>
          <w:rFonts w:hint="eastAsia"/>
          <w:noProof/>
        </w:rPr>
        <w:instrText>\h \z \t "</w:instrText>
      </w:r>
      <w:r w:rsidR="00453CD5" w:rsidRPr="00D923AD">
        <w:rPr>
          <w:rStyle w:val="aff4"/>
          <w:rFonts w:hint="eastAsia"/>
          <w:noProof/>
        </w:rPr>
        <w:instrText>图号</w:instrText>
      </w:r>
      <w:r w:rsidR="00453CD5" w:rsidRPr="00D923AD">
        <w:rPr>
          <w:rStyle w:val="aff4"/>
          <w:rFonts w:hint="eastAsia"/>
          <w:noProof/>
        </w:rPr>
        <w:instrText>,1"</w:instrText>
      </w:r>
      <w:r w:rsidR="00453CD5" w:rsidRPr="00D923AD">
        <w:rPr>
          <w:rStyle w:val="aff4"/>
          <w:noProof/>
        </w:rPr>
        <w:instrText xml:space="preserve"> </w:instrText>
      </w:r>
      <w:r w:rsidRPr="00036039">
        <w:rPr>
          <w:rStyle w:val="aff4"/>
          <w:noProof/>
        </w:rPr>
        <w:fldChar w:fldCharType="separate"/>
      </w:r>
      <w:hyperlink w:anchor="_Toc363640094" w:history="1">
        <w:r w:rsidR="001B4DC3" w:rsidRPr="00C61D75">
          <w:rPr>
            <w:rStyle w:val="aff4"/>
            <w:rFonts w:eastAsia="黑体" w:hint="eastAsia"/>
            <w:noProof/>
          </w:rPr>
          <w:t>图</w:t>
        </w:r>
        <w:r w:rsidR="001B4DC3" w:rsidRPr="00C61D75">
          <w:rPr>
            <w:rStyle w:val="aff4"/>
            <w:rFonts w:eastAsia="黑体" w:hint="eastAsia"/>
            <w:noProof/>
          </w:rPr>
          <w:t>1</w:t>
        </w:r>
        <w:r w:rsidR="001B4DC3" w:rsidRPr="00C61D75">
          <w:rPr>
            <w:rStyle w:val="aff4"/>
            <w:rFonts w:hint="eastAsia"/>
            <w:noProof/>
          </w:rPr>
          <w:t xml:space="preserve"> </w:t>
        </w:r>
        <w:r w:rsidR="001B4DC3" w:rsidRPr="00C61D75">
          <w:rPr>
            <w:rStyle w:val="aff4"/>
            <w:rFonts w:hint="eastAsia"/>
            <w:noProof/>
          </w:rPr>
          <w:t>系统结构图</w:t>
        </w:r>
        <w:r w:rsidR="001B4DC3">
          <w:rPr>
            <w:noProof/>
            <w:webHidden/>
          </w:rPr>
          <w:tab/>
        </w:r>
        <w:r>
          <w:rPr>
            <w:noProof/>
            <w:webHidden/>
          </w:rPr>
          <w:fldChar w:fldCharType="begin"/>
        </w:r>
        <w:r w:rsidR="001B4DC3">
          <w:rPr>
            <w:noProof/>
            <w:webHidden/>
          </w:rPr>
          <w:instrText xml:space="preserve"> PAGEREF _Toc363640094 \h </w:instrText>
        </w:r>
        <w:r>
          <w:rPr>
            <w:noProof/>
            <w:webHidden/>
          </w:rPr>
        </w:r>
        <w:r>
          <w:rPr>
            <w:noProof/>
            <w:webHidden/>
          </w:rPr>
          <w:fldChar w:fldCharType="separate"/>
        </w:r>
        <w:r w:rsidR="001B4DC3">
          <w:rPr>
            <w:noProof/>
            <w:webHidden/>
          </w:rPr>
          <w:t>6</w:t>
        </w:r>
        <w:r>
          <w:rPr>
            <w:noProof/>
            <w:webHidden/>
          </w:rPr>
          <w:fldChar w:fldCharType="end"/>
        </w:r>
      </w:hyperlink>
    </w:p>
    <w:p w:rsidR="001B4DC3" w:rsidRDefault="00036039">
      <w:pPr>
        <w:pStyle w:val="10"/>
        <w:rPr>
          <w:rFonts w:asciiTheme="minorHAnsi" w:eastAsiaTheme="minorEastAsia" w:hAnsiTheme="minorHAnsi" w:cstheme="minorBidi"/>
          <w:noProof/>
          <w:kern w:val="2"/>
          <w:szCs w:val="22"/>
        </w:rPr>
      </w:pPr>
      <w:hyperlink w:anchor="_Toc363640095" w:history="1">
        <w:r w:rsidR="001B4DC3" w:rsidRPr="00C61D75">
          <w:rPr>
            <w:rStyle w:val="aff4"/>
            <w:rFonts w:eastAsia="黑体" w:hint="eastAsia"/>
            <w:noProof/>
          </w:rPr>
          <w:t>图</w:t>
        </w:r>
        <w:r w:rsidR="001B4DC3" w:rsidRPr="00C61D75">
          <w:rPr>
            <w:rStyle w:val="aff4"/>
            <w:rFonts w:eastAsia="黑体" w:hint="eastAsia"/>
            <w:noProof/>
          </w:rPr>
          <w:t>2</w:t>
        </w:r>
        <w:r w:rsidR="001B4DC3" w:rsidRPr="00C61D75">
          <w:rPr>
            <w:rStyle w:val="aff4"/>
            <w:noProof/>
          </w:rPr>
          <w:t xml:space="preserve"> CDN</w:t>
        </w:r>
        <w:r w:rsidR="001B4DC3" w:rsidRPr="00C61D75">
          <w:rPr>
            <w:rStyle w:val="aff4"/>
            <w:rFonts w:hint="eastAsia"/>
            <w:noProof/>
          </w:rPr>
          <w:t>接入流程图</w:t>
        </w:r>
        <w:r w:rsidR="001B4DC3">
          <w:rPr>
            <w:noProof/>
            <w:webHidden/>
          </w:rPr>
          <w:tab/>
        </w:r>
        <w:r>
          <w:rPr>
            <w:noProof/>
            <w:webHidden/>
          </w:rPr>
          <w:fldChar w:fldCharType="begin"/>
        </w:r>
        <w:r w:rsidR="001B4DC3">
          <w:rPr>
            <w:noProof/>
            <w:webHidden/>
          </w:rPr>
          <w:instrText xml:space="preserve"> PAGEREF _Toc363640095 \h </w:instrText>
        </w:r>
        <w:r>
          <w:rPr>
            <w:noProof/>
            <w:webHidden/>
          </w:rPr>
        </w:r>
        <w:r>
          <w:rPr>
            <w:noProof/>
            <w:webHidden/>
          </w:rPr>
          <w:fldChar w:fldCharType="separate"/>
        </w:r>
        <w:r w:rsidR="001B4DC3">
          <w:rPr>
            <w:noProof/>
            <w:webHidden/>
          </w:rPr>
          <w:t>7</w:t>
        </w:r>
        <w:r>
          <w:rPr>
            <w:noProof/>
            <w:webHidden/>
          </w:rPr>
          <w:fldChar w:fldCharType="end"/>
        </w:r>
      </w:hyperlink>
    </w:p>
    <w:p w:rsidR="008A2A1B" w:rsidRDefault="00036039" w:rsidP="002F316A">
      <w:pPr>
        <w:pStyle w:val="abc"/>
        <w:spacing w:before="156"/>
        <w:rPr>
          <w:rFonts w:ascii="Arial" w:eastAsia="黑体" w:hAnsi="Arial"/>
          <w:kern w:val="44"/>
          <w:szCs w:val="22"/>
        </w:rPr>
      </w:pPr>
      <w:r w:rsidRPr="00D923AD">
        <w:rPr>
          <w:rStyle w:val="aff4"/>
          <w:noProof/>
        </w:rPr>
        <w:fldChar w:fldCharType="end"/>
      </w:r>
      <w:r w:rsidR="00453CD5">
        <w:br w:type="page"/>
      </w:r>
      <w:bookmarkStart w:id="60" w:name="_Toc30860400"/>
      <w:bookmarkStart w:id="61" w:name="_Toc31344479"/>
      <w:bookmarkStart w:id="62" w:name="_Toc37753832"/>
      <w:r w:rsidR="008A2A1B">
        <w:rPr>
          <w:rFonts w:ascii="Arial" w:eastAsia="黑体" w:hAnsi="Arial"/>
          <w:kern w:val="44"/>
          <w:szCs w:val="22"/>
        </w:rPr>
        <w:lastRenderedPageBreak/>
        <w:t xml:space="preserve"> </w:t>
      </w:r>
    </w:p>
    <w:p w:rsidR="007A006A" w:rsidRDefault="00453CD5">
      <w:pPr>
        <w:pStyle w:val="1"/>
      </w:pPr>
      <w:bookmarkStart w:id="63" w:name="_Toc363640097"/>
      <w:r>
        <w:rPr>
          <w:rFonts w:ascii="Arial" w:eastAsia="黑体" w:hAnsi="Arial"/>
          <w:kern w:val="44"/>
          <w:szCs w:val="22"/>
        </w:rPr>
        <w:t xml:space="preserve">Introduction </w:t>
      </w:r>
      <w:r>
        <w:rPr>
          <w:rFonts w:ascii="Arial" w:eastAsia="黑体" w:hAnsi="Arial"/>
          <w:kern w:val="44"/>
          <w:szCs w:val="22"/>
        </w:rPr>
        <w:t>简介</w:t>
      </w:r>
      <w:bookmarkEnd w:id="60"/>
      <w:bookmarkEnd w:id="61"/>
      <w:bookmarkEnd w:id="62"/>
      <w:bookmarkEnd w:id="63"/>
    </w:p>
    <w:p w:rsidR="007A006A" w:rsidRPr="000E7109" w:rsidRDefault="00453CD5" w:rsidP="006A73D4">
      <w:pPr>
        <w:pStyle w:val="afb"/>
        <w:ind w:firstLine="420"/>
      </w:pPr>
      <w:r w:rsidRPr="000E7109">
        <w:rPr>
          <w:rFonts w:hint="eastAsia"/>
        </w:rPr>
        <w:t>本文档用于描述</w:t>
      </w:r>
      <w:r w:rsidR="00AF42BF">
        <w:rPr>
          <w:rFonts w:hint="eastAsia"/>
        </w:rPr>
        <w:t>GSLB</w:t>
      </w:r>
      <w:r w:rsidR="00AF42BF">
        <w:rPr>
          <w:rFonts w:hint="eastAsia"/>
        </w:rPr>
        <w:t>与</w:t>
      </w:r>
      <w:r w:rsidR="00AF42BF">
        <w:rPr>
          <w:rFonts w:hint="eastAsia"/>
        </w:rPr>
        <w:t>CDN</w:t>
      </w:r>
      <w:r w:rsidR="00AF42BF">
        <w:rPr>
          <w:rFonts w:hint="eastAsia"/>
        </w:rPr>
        <w:t>、</w:t>
      </w:r>
      <w:r w:rsidR="00AF42BF">
        <w:rPr>
          <w:rFonts w:hint="eastAsia"/>
        </w:rPr>
        <w:t>CDN</w:t>
      </w:r>
      <w:r w:rsidR="00AF42BF">
        <w:rPr>
          <w:rFonts w:hint="eastAsia"/>
        </w:rPr>
        <w:t>与基地流服务</w:t>
      </w:r>
      <w:r w:rsidR="005477E5">
        <w:rPr>
          <w:rFonts w:hint="eastAsia"/>
        </w:rPr>
        <w:t>之间</w:t>
      </w:r>
      <w:r w:rsidR="00AF42BF">
        <w:rPr>
          <w:rFonts w:hint="eastAsia"/>
        </w:rPr>
        <w:t>的</w:t>
      </w:r>
      <w:r w:rsidR="005477E5">
        <w:rPr>
          <w:rFonts w:hint="eastAsia"/>
        </w:rPr>
        <w:t>访问</w:t>
      </w:r>
      <w:r w:rsidRPr="000E7109">
        <w:rPr>
          <w:rFonts w:hint="eastAsia"/>
        </w:rPr>
        <w:t>URL</w:t>
      </w:r>
      <w:r w:rsidRPr="000E7109">
        <w:rPr>
          <w:rFonts w:hint="eastAsia"/>
        </w:rPr>
        <w:t>格式。</w:t>
      </w:r>
    </w:p>
    <w:p w:rsidR="007A006A" w:rsidRDefault="00745D97">
      <w:pPr>
        <w:pStyle w:val="1"/>
      </w:pPr>
      <w:bookmarkStart w:id="64" w:name="_Toc30860403"/>
      <w:bookmarkStart w:id="65" w:name="_Toc31344482"/>
      <w:bookmarkStart w:id="66" w:name="_Toc37753835"/>
      <w:bookmarkStart w:id="67" w:name="_Toc363640098"/>
      <w:r>
        <w:rPr>
          <w:rFonts w:hint="eastAsia"/>
        </w:rPr>
        <w:t>系统组网</w:t>
      </w:r>
      <w:bookmarkEnd w:id="64"/>
      <w:bookmarkEnd w:id="65"/>
      <w:bookmarkEnd w:id="66"/>
      <w:bookmarkEnd w:id="67"/>
    </w:p>
    <w:p w:rsidR="007A006A" w:rsidRDefault="000E526A" w:rsidP="008F5F9C">
      <w:pPr>
        <w:pStyle w:val="affe"/>
      </w:pPr>
      <w:r w:rsidRPr="000E526A">
        <w:rPr>
          <w:noProof/>
        </w:rPr>
        <w:drawing>
          <wp:inline distT="0" distB="0" distL="0" distR="0">
            <wp:extent cx="5486400" cy="2298700"/>
            <wp:effectExtent l="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417692" cy="4365104"/>
                      <a:chOff x="1129035" y="2448272"/>
                      <a:chExt cx="10417692" cy="4365104"/>
                    </a:xfrm>
                  </a:grpSpPr>
                  <a:sp>
                    <a:nvSpPr>
                      <a:cNvPr id="64" name="椭圆 63"/>
                      <a:cNvSpPr/>
                    </a:nvSpPr>
                    <a:spPr>
                      <a:xfrm>
                        <a:off x="3924990" y="2987265"/>
                        <a:ext cx="1706036" cy="1584176"/>
                      </a:xfrm>
                      <a:prstGeom prst="ellipse">
                        <a:avLst/>
                      </a:prstGeom>
                      <a:solidFill>
                        <a:srgbClr val="FFC000"/>
                      </a:solidFill>
                      <a:ln w="38100">
                        <a:solidFill>
                          <a:srgbClr val="FF0000"/>
                        </a:solidFill>
                        <a:prstDash val="sys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6"/>
                      <a:cNvGrpSpPr/>
                    </a:nvGrpSpPr>
                    <a:grpSpPr>
                      <a:xfrm>
                        <a:off x="1129035" y="2448272"/>
                        <a:ext cx="2472910" cy="967561"/>
                        <a:chOff x="641128" y="1124744"/>
                        <a:chExt cx="1854200" cy="967561"/>
                      </a:xfrm>
                    </a:grpSpPr>
                    <a:pic>
                      <a:nvPicPr>
                        <a:cNvPr id="8" name="Object 22" descr="npo000010"/>
                        <a:cNvPicPr>
                          <a:picLocks noChangeAspect="1" noChangeArrowheads="1"/>
                        </a:cNvPicPr>
                      </a:nvPicPr>
                      <a:blipFill>
                        <a:blip r:embed="rId10" cstate="print"/>
                        <a:srcRect/>
                        <a:stretch>
                          <a:fillRect/>
                        </a:stretch>
                      </a:blipFill>
                      <a:spPr bwMode="auto">
                        <a:xfrm>
                          <a:off x="1298353" y="1124744"/>
                          <a:ext cx="539750" cy="690562"/>
                        </a:xfrm>
                        <a:prstGeom prst="rect">
                          <a:avLst/>
                        </a:prstGeom>
                        <a:noFill/>
                        <a:ln w="9525" algn="ctr">
                          <a:noFill/>
                          <a:miter lim="800000"/>
                          <a:headEnd/>
                          <a:tailEnd/>
                        </a:ln>
                      </a:spPr>
                    </a:pic>
                    <a:sp>
                      <a:nvSpPr>
                        <a:cNvPr id="9" name="Rectangle 25"/>
                        <a:cNvSpPr>
                          <a:spLocks noChangeArrowheads="1"/>
                        </a:cNvSpPr>
                      </a:nvSpPr>
                      <a:spPr bwMode="auto">
                        <a:xfrm>
                          <a:off x="641128" y="1815306"/>
                          <a:ext cx="1854200" cy="276999"/>
                        </a:xfrm>
                        <a:prstGeom prst="rect">
                          <a:avLst/>
                        </a:prstGeom>
                        <a:noFill/>
                        <a:ln w="9525" algn="ctr">
                          <a:no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b="1" dirty="0" smtClean="0">
                                <a:latin typeface="微软雅黑" pitchFamily="34" charset="-122"/>
                                <a:ea typeface="微软雅黑" pitchFamily="34" charset="-122"/>
                              </a:rPr>
                              <a:t>门户</a:t>
                            </a:r>
                            <a:endParaRPr lang="en-US" altLang="zh-CN" sz="1200" b="1" dirty="0" smtClean="0">
                              <a:latin typeface="微软雅黑" pitchFamily="34" charset="-122"/>
                              <a:ea typeface="微软雅黑" pitchFamily="34" charset="-122"/>
                            </a:endParaRPr>
                          </a:p>
                        </a:txBody>
                        <a:useSpRect/>
                      </a:txSp>
                    </a:sp>
                  </a:grpSp>
                  <a:pic>
                    <a:nvPicPr>
                      <a:cNvPr id="11" name="Picture 10" descr="u=487046220,812660529&amp;fm=0&amp;gp=0"/>
                      <a:cNvPicPr>
                        <a:picLocks noChangeAspect="1" noChangeArrowheads="1"/>
                      </a:cNvPicPr>
                    </a:nvPicPr>
                    <a:blipFill>
                      <a:blip r:embed="rId11" cstate="print"/>
                      <a:srcRect/>
                      <a:stretch>
                        <a:fillRect/>
                      </a:stretch>
                    </a:blipFill>
                    <a:spPr bwMode="auto">
                      <a:xfrm>
                        <a:off x="2929235" y="5760640"/>
                        <a:ext cx="742726" cy="1052736"/>
                      </a:xfrm>
                      <a:prstGeom prst="rect">
                        <a:avLst/>
                      </a:prstGeom>
                      <a:noFill/>
                      <a:ln w="9525">
                        <a:noFill/>
                        <a:miter lim="800000"/>
                        <a:headEnd/>
                        <a:tailEnd/>
                      </a:ln>
                    </a:spPr>
                  </a:pic>
                  <a:sp>
                    <a:nvSpPr>
                      <a:cNvPr id="12" name="Line 10"/>
                      <a:cNvSpPr>
                        <a:spLocks noChangeShapeType="1"/>
                      </a:cNvSpPr>
                    </a:nvSpPr>
                    <a:spPr bwMode="auto">
                      <a:xfrm>
                        <a:off x="2281163" y="3429000"/>
                        <a:ext cx="792089" cy="2259632"/>
                      </a:xfrm>
                      <a:prstGeom prst="line">
                        <a:avLst/>
                      </a:prstGeom>
                      <a:noFill/>
                      <a:ln w="12700">
                        <a:solidFill>
                          <a:schemeClr val="hlink"/>
                        </a:solidFill>
                        <a:round/>
                        <a:headEnd type="triangle" w="med" len="med"/>
                        <a:tailEn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latin typeface="微软雅黑" pitchFamily="34" charset="-122"/>
                            <a:ea typeface="微软雅黑" pitchFamily="34" charset="-122"/>
                          </a:endParaRPr>
                        </a:p>
                      </a:txBody>
                      <a:useSpRect/>
                    </a:txSp>
                  </a:sp>
                  <a:grpSp>
                    <a:nvGrpSpPr>
                      <a:cNvPr id="13" name="组合 12"/>
                      <a:cNvGrpSpPr/>
                    </a:nvGrpSpPr>
                    <a:grpSpPr>
                      <a:xfrm>
                        <a:off x="3505299" y="3384376"/>
                        <a:ext cx="2472910" cy="997079"/>
                        <a:chOff x="1007294" y="2852936"/>
                        <a:chExt cx="1854200" cy="997079"/>
                      </a:xfrm>
                    </a:grpSpPr>
                    <a:pic>
                      <a:nvPicPr>
                        <a:cNvPr id="14" name="Object 22" descr="npo000010"/>
                        <a:cNvPicPr>
                          <a:picLocks noChangeAspect="1" noChangeArrowheads="1"/>
                        </a:cNvPicPr>
                      </a:nvPicPr>
                      <a:blipFill>
                        <a:blip r:embed="rId10" cstate="print"/>
                        <a:srcRect/>
                        <a:stretch>
                          <a:fillRect/>
                        </a:stretch>
                      </a:blipFill>
                      <a:spPr bwMode="auto">
                        <a:xfrm>
                          <a:off x="1691680" y="2852936"/>
                          <a:ext cx="539750" cy="690562"/>
                        </a:xfrm>
                        <a:prstGeom prst="rect">
                          <a:avLst/>
                        </a:prstGeom>
                        <a:noFill/>
                        <a:ln w="9525" algn="ctr">
                          <a:noFill/>
                          <a:miter lim="800000"/>
                          <a:headEnd/>
                          <a:tailEnd/>
                        </a:ln>
                      </a:spPr>
                    </a:pic>
                    <a:sp>
                      <a:nvSpPr>
                        <a:cNvPr id="15" name="Rectangle 25"/>
                        <a:cNvSpPr>
                          <a:spLocks noChangeArrowheads="1"/>
                        </a:cNvSpPr>
                      </a:nvSpPr>
                      <a:spPr bwMode="auto">
                        <a:xfrm>
                          <a:off x="1007294" y="3573016"/>
                          <a:ext cx="1854200" cy="276999"/>
                        </a:xfrm>
                        <a:prstGeom prst="rect">
                          <a:avLst/>
                        </a:prstGeom>
                        <a:noFill/>
                        <a:ln w="9525" algn="ctr">
                          <a:no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b="1" dirty="0" smtClean="0">
                                <a:latin typeface="微软雅黑" pitchFamily="34" charset="-122"/>
                                <a:ea typeface="微软雅黑" pitchFamily="34" charset="-122"/>
                              </a:rPr>
                              <a:t>GSLB</a:t>
                            </a:r>
                          </a:p>
                        </a:txBody>
                        <a:useSpRect/>
                      </a:txSp>
                    </a:sp>
                  </a:grpSp>
                  <a:sp>
                    <a:nvSpPr>
                      <a:cNvPr id="31" name="Text Box 24"/>
                      <a:cNvSpPr txBox="1">
                        <a:spLocks noChangeArrowheads="1"/>
                      </a:cNvSpPr>
                    </a:nvSpPr>
                    <a:spPr bwMode="auto">
                      <a:xfrm>
                        <a:off x="4441403" y="2564904"/>
                        <a:ext cx="1584176" cy="369332"/>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dirty="0" smtClean="0">
                              <a:latin typeface="微软雅黑" pitchFamily="34" charset="-122"/>
                              <a:ea typeface="微软雅黑" pitchFamily="34" charset="-122"/>
                            </a:rPr>
                            <a:t>3</a:t>
                          </a:r>
                          <a:r>
                            <a:rPr lang="zh-CN" altLang="en-US" sz="1200" dirty="0" smtClean="0">
                              <a:latin typeface="微软雅黑" pitchFamily="34" charset="-122"/>
                              <a:ea typeface="微软雅黑" pitchFamily="34" charset="-122"/>
                            </a:rPr>
                            <a:t>、根据网络接入类型，确定目标服务地址</a:t>
                          </a:r>
                          <a:endParaRPr lang="zh-CN" altLang="en-US" sz="1200" dirty="0">
                            <a:latin typeface="微软雅黑" pitchFamily="34" charset="-122"/>
                            <a:ea typeface="微软雅黑" pitchFamily="34" charset="-122"/>
                          </a:endParaRPr>
                        </a:p>
                      </a:txBody>
                      <a:useSpRect/>
                    </a:txSp>
                  </a:sp>
                  <a:grpSp>
                    <a:nvGrpSpPr>
                      <a:cNvPr id="43" name="组合 42"/>
                      <a:cNvGrpSpPr/>
                    </a:nvGrpSpPr>
                    <a:grpSpPr>
                      <a:xfrm>
                        <a:off x="6097587" y="2448272"/>
                        <a:ext cx="2472910" cy="997079"/>
                        <a:chOff x="1007294" y="2852936"/>
                        <a:chExt cx="1854200" cy="997079"/>
                      </a:xfrm>
                    </a:grpSpPr>
                    <a:pic>
                      <a:nvPicPr>
                        <a:cNvPr id="44" name="Object 22" descr="npo000010"/>
                        <a:cNvPicPr>
                          <a:picLocks noChangeAspect="1" noChangeArrowheads="1"/>
                        </a:cNvPicPr>
                      </a:nvPicPr>
                      <a:blipFill>
                        <a:blip r:embed="rId10" cstate="print"/>
                        <a:srcRect/>
                        <a:stretch>
                          <a:fillRect/>
                        </a:stretch>
                      </a:blipFill>
                      <a:spPr bwMode="auto">
                        <a:xfrm>
                          <a:off x="1691680" y="2852936"/>
                          <a:ext cx="539750" cy="690562"/>
                        </a:xfrm>
                        <a:prstGeom prst="rect">
                          <a:avLst/>
                        </a:prstGeom>
                        <a:noFill/>
                        <a:ln w="9525" algn="ctr">
                          <a:noFill/>
                          <a:miter lim="800000"/>
                          <a:headEnd/>
                          <a:tailEnd/>
                        </a:ln>
                      </a:spPr>
                    </a:pic>
                    <a:sp>
                      <a:nvSpPr>
                        <a:cNvPr id="45" name="Rectangle 25"/>
                        <a:cNvSpPr>
                          <a:spLocks noChangeArrowheads="1"/>
                        </a:cNvSpPr>
                      </a:nvSpPr>
                      <a:spPr bwMode="auto">
                        <a:xfrm>
                          <a:off x="1007294" y="3573016"/>
                          <a:ext cx="1854200" cy="276999"/>
                        </a:xfrm>
                        <a:prstGeom prst="rect">
                          <a:avLst/>
                        </a:prstGeom>
                        <a:noFill/>
                        <a:ln w="9525" algn="ctr">
                          <a:no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b="1" dirty="0" smtClean="0">
                                <a:latin typeface="微软雅黑" pitchFamily="34" charset="-122"/>
                                <a:ea typeface="微软雅黑" pitchFamily="34" charset="-122"/>
                              </a:rPr>
                              <a:t>基地服务</a:t>
                            </a:r>
                            <a:endParaRPr lang="en-US" altLang="zh-CN" sz="1200" b="1" dirty="0" smtClean="0">
                              <a:latin typeface="微软雅黑" pitchFamily="34" charset="-122"/>
                              <a:ea typeface="微软雅黑" pitchFamily="34" charset="-122"/>
                            </a:endParaRPr>
                          </a:p>
                        </a:txBody>
                        <a:useSpRect/>
                      </a:txSp>
                    </a:sp>
                  </a:grpSp>
                  <a:sp>
                    <a:nvSpPr>
                      <a:cNvPr id="46" name="Line 10"/>
                      <a:cNvSpPr>
                        <a:spLocks noChangeShapeType="1"/>
                      </a:cNvSpPr>
                    </a:nvSpPr>
                    <a:spPr bwMode="auto">
                      <a:xfrm flipH="1" flipV="1">
                        <a:off x="2713211" y="3140968"/>
                        <a:ext cx="1440160" cy="504055"/>
                      </a:xfrm>
                      <a:prstGeom prst="line">
                        <a:avLst/>
                      </a:prstGeom>
                      <a:noFill/>
                      <a:ln w="12700">
                        <a:solidFill>
                          <a:schemeClr val="hlink"/>
                        </a:solidFill>
                        <a:round/>
                        <a:headEnd type="triangle" w="med" len="med"/>
                        <a:tailEn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latin typeface="微软雅黑" pitchFamily="34" charset="-122"/>
                            <a:ea typeface="微软雅黑" pitchFamily="34" charset="-122"/>
                          </a:endParaRPr>
                        </a:p>
                      </a:txBody>
                      <a:useSpRect/>
                    </a:txSp>
                  </a:sp>
                  <a:grpSp>
                    <a:nvGrpSpPr>
                      <a:cNvPr id="52" name="组合 51"/>
                      <a:cNvGrpSpPr/>
                    </a:nvGrpSpPr>
                    <a:grpSpPr>
                      <a:xfrm>
                        <a:off x="6889675" y="4248472"/>
                        <a:ext cx="4657052" cy="2019573"/>
                        <a:chOff x="6889675" y="4077072"/>
                        <a:chExt cx="4657052" cy="2019573"/>
                      </a:xfrm>
                    </a:grpSpPr>
                    <a:sp>
                      <a:nvSpPr>
                        <a:cNvPr id="17" name="Oval 4"/>
                        <a:cNvSpPr>
                          <a:spLocks noChangeArrowheads="1"/>
                        </a:cNvSpPr>
                      </a:nvSpPr>
                      <a:spPr bwMode="auto">
                        <a:xfrm>
                          <a:off x="6889675" y="4077072"/>
                          <a:ext cx="4657052" cy="2019573"/>
                        </a:xfrm>
                        <a:prstGeom prst="ellipse">
                          <a:avLst/>
                        </a:prstGeom>
                        <a:solidFill>
                          <a:srgbClr val="D2FAFF"/>
                        </a:solidFill>
                        <a:ln w="19050">
                          <a:solidFill>
                            <a:schemeClr val="tx1"/>
                          </a:solidFill>
                          <a:round/>
                          <a:headEnd/>
                          <a:tailEn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tLang="zh-CN" dirty="0" smtClean="0">
                              <a:latin typeface="微软雅黑" pitchFamily="34" charset="-122"/>
                              <a:ea typeface="微软雅黑" pitchFamily="34" charset="-122"/>
                            </a:endParaRPr>
                          </a:p>
                          <a:p>
                            <a:endParaRPr lang="en-US" altLang="zh-CN" dirty="0" smtClean="0">
                              <a:latin typeface="微软雅黑" pitchFamily="34" charset="-122"/>
                              <a:ea typeface="微软雅黑" pitchFamily="34" charset="-122"/>
                            </a:endParaRPr>
                          </a:p>
                          <a:p>
                            <a:endParaRPr lang="en-US" altLang="zh-CN" dirty="0" smtClean="0">
                              <a:latin typeface="微软雅黑" pitchFamily="34" charset="-122"/>
                              <a:ea typeface="微软雅黑" pitchFamily="34" charset="-122"/>
                            </a:endParaRPr>
                          </a:p>
                          <a:p>
                            <a:endParaRPr lang="en-US" altLang="zh-CN" dirty="0" smtClean="0">
                              <a:latin typeface="微软雅黑" pitchFamily="34" charset="-122"/>
                              <a:ea typeface="微软雅黑" pitchFamily="34" charset="-122"/>
                            </a:endParaRPr>
                          </a:p>
                          <a:p>
                            <a:endParaRPr lang="zh-CN" altLang="en-US" dirty="0">
                              <a:latin typeface="微软雅黑" pitchFamily="34" charset="-122"/>
                              <a:ea typeface="微软雅黑" pitchFamily="34" charset="-122"/>
                            </a:endParaRPr>
                          </a:p>
                        </a:txBody>
                        <a:useSpRect/>
                      </a:txSp>
                    </a:sp>
                    <a:pic>
                      <a:nvPicPr>
                        <a:cNvPr id="18" name="Object 22" descr="npo000010"/>
                        <a:cNvPicPr>
                          <a:picLocks noChangeAspect="1" noChangeArrowheads="1"/>
                        </a:cNvPicPr>
                      </a:nvPicPr>
                      <a:blipFill>
                        <a:blip r:embed="rId10" cstate="print"/>
                        <a:srcRect/>
                        <a:stretch>
                          <a:fillRect/>
                        </a:stretch>
                      </a:blipFill>
                      <a:spPr bwMode="auto">
                        <a:xfrm>
                          <a:off x="7825704" y="5229200"/>
                          <a:ext cx="719854" cy="690563"/>
                        </a:xfrm>
                        <a:prstGeom prst="rect">
                          <a:avLst/>
                        </a:prstGeom>
                        <a:noFill/>
                        <a:ln w="9525" algn="ctr">
                          <a:noFill/>
                          <a:miter lim="800000"/>
                          <a:headEnd/>
                          <a:tailEnd/>
                        </a:ln>
                      </a:spPr>
                    </a:pic>
                    <a:pic>
                      <a:nvPicPr>
                        <a:cNvPr id="19" name="Object 22" descr="npo000010"/>
                        <a:cNvPicPr>
                          <a:picLocks noChangeAspect="1" noChangeArrowheads="1"/>
                        </a:cNvPicPr>
                      </a:nvPicPr>
                      <a:blipFill>
                        <a:blip r:embed="rId10" cstate="print"/>
                        <a:srcRect/>
                        <a:stretch>
                          <a:fillRect/>
                        </a:stretch>
                      </a:blipFill>
                      <a:spPr bwMode="auto">
                        <a:xfrm>
                          <a:off x="10130035" y="4581128"/>
                          <a:ext cx="719854" cy="690562"/>
                        </a:xfrm>
                        <a:prstGeom prst="rect">
                          <a:avLst/>
                        </a:prstGeom>
                        <a:noFill/>
                        <a:ln w="9525" algn="ctr">
                          <a:noFill/>
                          <a:miter lim="800000"/>
                          <a:headEnd/>
                          <a:tailEnd/>
                        </a:ln>
                      </a:spPr>
                    </a:pic>
                    <a:sp>
                      <a:nvSpPr>
                        <a:cNvPr id="22" name="Line 34"/>
                        <a:cNvSpPr>
                          <a:spLocks noChangeShapeType="1"/>
                        </a:cNvSpPr>
                      </a:nvSpPr>
                      <a:spPr bwMode="auto">
                        <a:xfrm flipH="1" flipV="1">
                          <a:off x="8545859" y="4692413"/>
                          <a:ext cx="1368152" cy="248755"/>
                        </a:xfrm>
                        <a:prstGeom prst="line">
                          <a:avLst/>
                        </a:prstGeom>
                        <a:noFill/>
                        <a:ln w="19050">
                          <a:solidFill>
                            <a:schemeClr val="tx1"/>
                          </a:solidFill>
                          <a:round/>
                          <a:headEnd type="arrow" w="med" len="med"/>
                          <a:tailEnd type="arrow" w="med" len="me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latin typeface="微软雅黑" pitchFamily="34" charset="-122"/>
                              <a:ea typeface="微软雅黑" pitchFamily="34" charset="-122"/>
                            </a:endParaRPr>
                          </a:p>
                        </a:txBody>
                        <a:useSpRect/>
                      </a:txSp>
                    </a:sp>
                    <a:sp>
                      <a:nvSpPr>
                        <a:cNvPr id="23" name="Line 34"/>
                        <a:cNvSpPr>
                          <a:spLocks noChangeShapeType="1"/>
                        </a:cNvSpPr>
                      </a:nvSpPr>
                      <a:spPr bwMode="auto">
                        <a:xfrm flipH="1">
                          <a:off x="8617867" y="5085184"/>
                          <a:ext cx="1296144" cy="504056"/>
                        </a:xfrm>
                        <a:prstGeom prst="line">
                          <a:avLst/>
                        </a:prstGeom>
                        <a:noFill/>
                        <a:ln w="19050">
                          <a:solidFill>
                            <a:schemeClr val="tx1"/>
                          </a:solidFill>
                          <a:round/>
                          <a:headEnd type="arrow" w="med" len="med"/>
                          <a:tailEnd type="arrow" w="med" len="me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latin typeface="微软雅黑" pitchFamily="34" charset="-122"/>
                              <a:ea typeface="微软雅黑" pitchFamily="34" charset="-122"/>
                            </a:endParaRPr>
                          </a:p>
                        </a:txBody>
                        <a:useSpRect/>
                      </a:txSp>
                    </a:sp>
                    <a:pic>
                      <a:nvPicPr>
                        <a:cNvPr id="39" name="Object 22" descr="npo000010"/>
                        <a:cNvPicPr>
                          <a:picLocks noChangeAspect="1" noChangeArrowheads="1"/>
                        </a:cNvPicPr>
                      </a:nvPicPr>
                      <a:blipFill>
                        <a:blip r:embed="rId10" cstate="print"/>
                        <a:srcRect/>
                        <a:stretch>
                          <a:fillRect/>
                        </a:stretch>
                      </a:blipFill>
                      <a:spPr bwMode="auto">
                        <a:xfrm>
                          <a:off x="7825704" y="4293096"/>
                          <a:ext cx="719854" cy="690563"/>
                        </a:xfrm>
                        <a:prstGeom prst="rect">
                          <a:avLst/>
                        </a:prstGeom>
                        <a:noFill/>
                        <a:ln w="9525" algn="ctr">
                          <a:noFill/>
                          <a:miter lim="800000"/>
                          <a:headEnd/>
                          <a:tailEnd/>
                        </a:ln>
                      </a:spPr>
                    </a:pic>
                    <a:sp>
                      <a:nvSpPr>
                        <a:cNvPr id="40" name="Rectangle 38"/>
                        <a:cNvSpPr>
                          <a:spLocks noChangeArrowheads="1"/>
                        </a:cNvSpPr>
                      </a:nvSpPr>
                      <a:spPr bwMode="auto">
                        <a:xfrm>
                          <a:off x="7465364" y="4941168"/>
                          <a:ext cx="1440535" cy="276999"/>
                        </a:xfrm>
                        <a:prstGeom prst="rect">
                          <a:avLst/>
                        </a:prstGeom>
                        <a:noFill/>
                        <a:ln w="9525" algn="ctr">
                          <a:noFill/>
                          <a:miter lim="800000"/>
                          <a:headEnd/>
                          <a:tailEnd/>
                        </a:ln>
                      </a:spPr>
                      <a:txSp>
                        <a:txBody>
                          <a:bodyPr wrap="squar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dirty="0" smtClean="0">
                                <a:solidFill>
                                  <a:schemeClr val="hlink"/>
                                </a:solidFill>
                                <a:latin typeface="微软雅黑" pitchFamily="34" charset="-122"/>
                                <a:ea typeface="微软雅黑" pitchFamily="34" charset="-122"/>
                              </a:rPr>
                              <a:t>边缘节点</a:t>
                            </a:r>
                            <a:endParaRPr lang="en-US" altLang="zh-CN" sz="1200" dirty="0">
                              <a:solidFill>
                                <a:schemeClr val="hlink"/>
                              </a:solidFill>
                              <a:latin typeface="微软雅黑" pitchFamily="34" charset="-122"/>
                              <a:ea typeface="微软雅黑" pitchFamily="34" charset="-122"/>
                            </a:endParaRPr>
                          </a:p>
                        </a:txBody>
                        <a:useSpRect/>
                      </a:txSp>
                    </a:sp>
                    <a:sp>
                      <a:nvSpPr>
                        <a:cNvPr id="50" name="Rectangle 38"/>
                        <a:cNvSpPr>
                          <a:spLocks noChangeArrowheads="1"/>
                        </a:cNvSpPr>
                      </a:nvSpPr>
                      <a:spPr bwMode="auto">
                        <a:xfrm>
                          <a:off x="9769995" y="5229200"/>
                          <a:ext cx="1440535" cy="276999"/>
                        </a:xfrm>
                        <a:prstGeom prst="rect">
                          <a:avLst/>
                        </a:prstGeom>
                        <a:noFill/>
                        <a:ln w="9525" algn="ctr">
                          <a:noFill/>
                          <a:miter lim="800000"/>
                          <a:headEnd/>
                          <a:tailEnd/>
                        </a:ln>
                      </a:spPr>
                      <a:txSp>
                        <a:txBody>
                          <a:bodyPr wrap="squar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solidFill>
                                  <a:schemeClr val="hlink"/>
                                </a:solidFill>
                                <a:latin typeface="微软雅黑" pitchFamily="34" charset="-122"/>
                                <a:ea typeface="微软雅黑" pitchFamily="34" charset="-122"/>
                              </a:rPr>
                              <a:t>CDN</a:t>
                            </a:r>
                            <a:r>
                              <a:rPr lang="zh-CN" altLang="en-US" sz="1200" dirty="0" smtClean="0">
                                <a:solidFill>
                                  <a:schemeClr val="hlink"/>
                                </a:solidFill>
                                <a:latin typeface="微软雅黑" pitchFamily="34" charset="-122"/>
                                <a:ea typeface="微软雅黑" pitchFamily="34" charset="-122"/>
                              </a:rPr>
                              <a:t>调度节点</a:t>
                            </a:r>
                            <a:endParaRPr lang="en-US" altLang="zh-CN" sz="1200" dirty="0">
                              <a:solidFill>
                                <a:schemeClr val="hlink"/>
                              </a:solidFill>
                              <a:latin typeface="微软雅黑" pitchFamily="34" charset="-122"/>
                              <a:ea typeface="微软雅黑" pitchFamily="34" charset="-122"/>
                            </a:endParaRPr>
                          </a:p>
                        </a:txBody>
                        <a:useSpRect/>
                      </a:txSp>
                    </a:sp>
                  </a:grpSp>
                  <a:sp>
                    <a:nvSpPr>
                      <a:cNvPr id="53" name="Line 10"/>
                      <a:cNvSpPr>
                        <a:spLocks noChangeShapeType="1"/>
                      </a:cNvSpPr>
                    </a:nvSpPr>
                    <a:spPr bwMode="auto">
                      <a:xfrm flipH="1">
                        <a:off x="3793331" y="5904655"/>
                        <a:ext cx="3960440" cy="288033"/>
                      </a:xfrm>
                      <a:prstGeom prst="line">
                        <a:avLst/>
                      </a:prstGeom>
                      <a:noFill/>
                      <a:ln w="38100">
                        <a:solidFill>
                          <a:schemeClr val="hlink"/>
                        </a:solidFill>
                        <a:round/>
                        <a:headEnd type="triangle" w="med" len="med"/>
                        <a:tailEnd/>
                      </a:ln>
                    </a:spPr>
                    <a:txSp>
                      <a:txBody>
                        <a:bodyPr wrap="square"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latin typeface="微软雅黑" pitchFamily="34" charset="-122"/>
                            <a:ea typeface="微软雅黑" pitchFamily="34" charset="-122"/>
                          </a:endParaRPr>
                        </a:p>
                      </a:txBody>
                      <a:useSpRect/>
                    </a:txSp>
                  </a:sp>
                  <a:sp>
                    <a:nvSpPr>
                      <a:cNvPr id="58" name="Text Box 24"/>
                      <a:cNvSpPr txBox="1">
                        <a:spLocks noChangeArrowheads="1"/>
                      </a:cNvSpPr>
                    </a:nvSpPr>
                    <a:spPr bwMode="auto">
                      <a:xfrm>
                        <a:off x="5089475" y="6120680"/>
                        <a:ext cx="2088232" cy="369332"/>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b="1" dirty="0" smtClean="0">
                              <a:solidFill>
                                <a:srgbClr val="0000FF"/>
                              </a:solidFill>
                              <a:latin typeface="微软雅黑" pitchFamily="34" charset="-122"/>
                              <a:ea typeface="微软雅黑" pitchFamily="34" charset="-122"/>
                            </a:rPr>
                            <a:t>4-2</a:t>
                          </a:r>
                          <a:r>
                            <a:rPr lang="zh-CN" altLang="en-US" sz="1200" b="1" dirty="0" smtClean="0">
                              <a:solidFill>
                                <a:srgbClr val="0000FF"/>
                              </a:solidFill>
                              <a:latin typeface="微软雅黑" pitchFamily="34" charset="-122"/>
                              <a:ea typeface="微软雅黑" pitchFamily="34" charset="-122"/>
                            </a:rPr>
                            <a:t>、重定向，指向</a:t>
                          </a:r>
                          <a:r>
                            <a:rPr lang="en-US" altLang="zh-CN" sz="1200" b="1" dirty="0" smtClean="0">
                              <a:solidFill>
                                <a:srgbClr val="0000FF"/>
                              </a:solidFill>
                              <a:latin typeface="微软雅黑" pitchFamily="34" charset="-122"/>
                              <a:ea typeface="微软雅黑" pitchFamily="34" charset="-122"/>
                            </a:rPr>
                            <a:t>CDN</a:t>
                          </a:r>
                          <a:r>
                            <a:rPr lang="zh-CN" altLang="en-US" sz="1200" b="1" dirty="0" smtClean="0">
                              <a:solidFill>
                                <a:srgbClr val="0000FF"/>
                              </a:solidFill>
                              <a:latin typeface="微软雅黑" pitchFamily="34" charset="-122"/>
                              <a:ea typeface="微软雅黑" pitchFamily="34" charset="-122"/>
                            </a:rPr>
                            <a:t>加速域名，则访问</a:t>
                          </a:r>
                          <a:r>
                            <a:rPr lang="en-US" altLang="zh-CN" sz="1200" b="1" dirty="0" smtClean="0">
                              <a:solidFill>
                                <a:srgbClr val="0000FF"/>
                              </a:solidFill>
                              <a:latin typeface="微软雅黑" pitchFamily="34" charset="-122"/>
                              <a:ea typeface="微软雅黑" pitchFamily="34" charset="-122"/>
                            </a:rPr>
                            <a:t>CDN</a:t>
                          </a:r>
                          <a:r>
                            <a:rPr lang="zh-CN" altLang="en-US" sz="1200" b="1" dirty="0" smtClean="0">
                              <a:solidFill>
                                <a:srgbClr val="0000FF"/>
                              </a:solidFill>
                              <a:latin typeface="微软雅黑" pitchFamily="34" charset="-122"/>
                              <a:ea typeface="微软雅黑" pitchFamily="34" charset="-122"/>
                            </a:rPr>
                            <a:t>网络</a:t>
                          </a:r>
                          <a:endParaRPr lang="zh-CN" altLang="en-US" sz="1200" b="1" dirty="0">
                            <a:solidFill>
                              <a:srgbClr val="0000FF"/>
                            </a:solidFill>
                            <a:latin typeface="微软雅黑" pitchFamily="34" charset="-122"/>
                            <a:ea typeface="微软雅黑" pitchFamily="34" charset="-122"/>
                          </a:endParaRPr>
                        </a:p>
                      </a:txBody>
                      <a:useSpRect/>
                    </a:txSp>
                  </a:sp>
                  <a:sp>
                    <a:nvSpPr>
                      <a:cNvPr id="60" name="Text Box 24"/>
                      <a:cNvSpPr txBox="1">
                        <a:spLocks noChangeArrowheads="1"/>
                      </a:cNvSpPr>
                    </a:nvSpPr>
                    <a:spPr bwMode="auto">
                      <a:xfrm>
                        <a:off x="4657427" y="5085184"/>
                        <a:ext cx="1584176" cy="553998"/>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dirty="0" smtClean="0">
                              <a:latin typeface="微软雅黑" pitchFamily="34" charset="-122"/>
                              <a:ea typeface="微软雅黑" pitchFamily="34" charset="-122"/>
                            </a:rPr>
                            <a:t>4-1</a:t>
                          </a:r>
                          <a:r>
                            <a:rPr lang="zh-CN" altLang="en-US" sz="1200" dirty="0" smtClean="0">
                              <a:latin typeface="微软雅黑" pitchFamily="34" charset="-122"/>
                              <a:ea typeface="微软雅黑" pitchFamily="34" charset="-122"/>
                            </a:rPr>
                            <a:t>、重定向，如果是移动接入用户，仍</a:t>
                          </a:r>
                          <a:r>
                            <a:rPr lang="zh-CN" altLang="en-US" sz="1200" dirty="0" smtClean="0">
                              <a:latin typeface="微软雅黑" pitchFamily="34" charset="-122"/>
                              <a:ea typeface="微软雅黑" pitchFamily="34" charset="-122"/>
                            </a:rPr>
                            <a:t>指向基地</a:t>
                          </a:r>
                          <a:r>
                            <a:rPr lang="zh-CN" altLang="en-US" sz="1200" dirty="0" smtClean="0">
                              <a:latin typeface="微软雅黑" pitchFamily="34" charset="-122"/>
                              <a:ea typeface="微软雅黑" pitchFamily="34" charset="-122"/>
                            </a:rPr>
                            <a:t>，否则指向</a:t>
                          </a:r>
                          <a:r>
                            <a:rPr lang="en-US" altLang="zh-CN" sz="1200" dirty="0" smtClean="0">
                              <a:latin typeface="微软雅黑" pitchFamily="34" charset="-122"/>
                              <a:ea typeface="微软雅黑" pitchFamily="34" charset="-122"/>
                            </a:rPr>
                            <a:t>CDN</a:t>
                          </a:r>
                          <a:endParaRPr lang="zh-CN" altLang="en-US" sz="1200" dirty="0">
                            <a:latin typeface="微软雅黑" pitchFamily="34" charset="-122"/>
                            <a:ea typeface="微软雅黑" pitchFamily="34" charset="-122"/>
                          </a:endParaRPr>
                        </a:p>
                      </a:txBody>
                      <a:useSpRect/>
                    </a:txSp>
                  </a:sp>
                  <a:sp>
                    <a:nvSpPr>
                      <a:cNvPr id="62" name="任意多边形 61"/>
                      <a:cNvSpPr/>
                    </a:nvSpPr>
                    <a:spPr>
                      <a:xfrm>
                        <a:off x="7883611" y="3001097"/>
                        <a:ext cx="2870886" cy="2866768"/>
                      </a:xfrm>
                      <a:custGeom>
                        <a:avLst/>
                        <a:gdLst>
                          <a:gd name="connsiteX0" fmla="*/ 840259 w 2870886"/>
                          <a:gd name="connsiteY0" fmla="*/ 2866768 h 2866768"/>
                          <a:gd name="connsiteX1" fmla="*/ 2730843 w 2870886"/>
                          <a:gd name="connsiteY1" fmla="*/ 2113006 h 2866768"/>
                          <a:gd name="connsiteX2" fmla="*/ 0 w 2870886"/>
                          <a:gd name="connsiteY2" fmla="*/ 0 h 2866768"/>
                        </a:gdLst>
                        <a:ahLst/>
                        <a:cxnLst>
                          <a:cxn ang="0">
                            <a:pos x="connsiteX0" y="connsiteY0"/>
                          </a:cxn>
                          <a:cxn ang="0">
                            <a:pos x="connsiteX1" y="connsiteY1"/>
                          </a:cxn>
                          <a:cxn ang="0">
                            <a:pos x="connsiteX2" y="connsiteY2"/>
                          </a:cxn>
                        </a:cxnLst>
                        <a:rect l="l" t="t" r="r" b="b"/>
                        <a:pathLst>
                          <a:path w="2870886" h="2866768">
                            <a:moveTo>
                              <a:pt x="840259" y="2866768"/>
                            </a:moveTo>
                            <a:cubicBezTo>
                              <a:pt x="1855572" y="2728784"/>
                              <a:pt x="2870886" y="2590801"/>
                              <a:pt x="2730843" y="2113006"/>
                            </a:cubicBezTo>
                            <a:cubicBezTo>
                              <a:pt x="2590800" y="1635211"/>
                              <a:pt x="1295400" y="817605"/>
                              <a:pt x="0" y="0"/>
                            </a:cubicBezTo>
                          </a:path>
                        </a:pathLst>
                      </a:custGeom>
                      <a:ln w="38100">
                        <a:prstDash val="sysDot"/>
                        <a:headEnd type="none" w="med" len="med"/>
                        <a:tailEnd type="triangle" w="med" len="med"/>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63" name="Text Box 24"/>
                      <a:cNvSpPr txBox="1">
                        <a:spLocks noChangeArrowheads="1"/>
                      </a:cNvSpPr>
                    </a:nvSpPr>
                    <a:spPr bwMode="auto">
                      <a:xfrm>
                        <a:off x="9337947" y="3240360"/>
                        <a:ext cx="2160240" cy="553998"/>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b="1" dirty="0" smtClean="0">
                              <a:solidFill>
                                <a:srgbClr val="0000FF"/>
                              </a:solidFill>
                              <a:latin typeface="微软雅黑" pitchFamily="34" charset="-122"/>
                              <a:ea typeface="微软雅黑" pitchFamily="34" charset="-122"/>
                            </a:rPr>
                            <a:t>5</a:t>
                          </a:r>
                          <a:r>
                            <a:rPr lang="zh-CN" altLang="en-US" sz="1200" b="1" dirty="0" smtClean="0">
                              <a:solidFill>
                                <a:srgbClr val="0000FF"/>
                              </a:solidFill>
                              <a:latin typeface="微软雅黑" pitchFamily="34" charset="-122"/>
                              <a:ea typeface="微软雅黑" pitchFamily="34" charset="-122"/>
                            </a:rPr>
                            <a:t>、如</a:t>
                          </a:r>
                          <a:r>
                            <a:rPr lang="en-US" altLang="zh-CN" sz="1200" b="1" dirty="0" smtClean="0">
                              <a:solidFill>
                                <a:srgbClr val="0000FF"/>
                              </a:solidFill>
                              <a:latin typeface="微软雅黑" pitchFamily="34" charset="-122"/>
                              <a:ea typeface="微软雅黑" pitchFamily="34" charset="-122"/>
                            </a:rPr>
                            <a:t>CDN</a:t>
                          </a:r>
                          <a:r>
                            <a:rPr lang="zh-CN" altLang="en-US" sz="1200" b="1" dirty="0" smtClean="0">
                              <a:solidFill>
                                <a:srgbClr val="0000FF"/>
                              </a:solidFill>
                              <a:latin typeface="微软雅黑" pitchFamily="34" charset="-122"/>
                              <a:ea typeface="微软雅黑" pitchFamily="34" charset="-122"/>
                            </a:rPr>
                            <a:t>网络里不存在请求资源，则到基地获取并缓存在</a:t>
                          </a:r>
                          <a:r>
                            <a:rPr lang="en-US" altLang="zh-CN" sz="1200" b="1" dirty="0" smtClean="0">
                              <a:solidFill>
                                <a:srgbClr val="0000FF"/>
                              </a:solidFill>
                              <a:latin typeface="微软雅黑" pitchFamily="34" charset="-122"/>
                              <a:ea typeface="微软雅黑" pitchFamily="34" charset="-122"/>
                            </a:rPr>
                            <a:t>CDN</a:t>
                          </a:r>
                          <a:r>
                            <a:rPr lang="zh-CN" altLang="en-US" sz="1200" b="1" dirty="0" smtClean="0">
                              <a:solidFill>
                                <a:srgbClr val="0000FF"/>
                              </a:solidFill>
                              <a:latin typeface="微软雅黑" pitchFamily="34" charset="-122"/>
                              <a:ea typeface="微软雅黑" pitchFamily="34" charset="-122"/>
                            </a:rPr>
                            <a:t>网络</a:t>
                          </a:r>
                          <a:endParaRPr lang="zh-CN" altLang="en-US" sz="1200" b="1" dirty="0">
                            <a:solidFill>
                              <a:srgbClr val="0000FF"/>
                            </a:solidFill>
                            <a:latin typeface="微软雅黑" pitchFamily="34" charset="-122"/>
                            <a:ea typeface="微软雅黑" pitchFamily="34" charset="-122"/>
                          </a:endParaRPr>
                        </a:p>
                      </a:txBody>
                      <a:useSpRect/>
                    </a:txSp>
                  </a:sp>
                  <a:sp>
                    <a:nvSpPr>
                      <a:cNvPr id="36" name="Text Box 24"/>
                      <a:cNvSpPr txBox="1">
                        <a:spLocks noChangeArrowheads="1"/>
                      </a:cNvSpPr>
                    </a:nvSpPr>
                    <a:spPr bwMode="auto">
                      <a:xfrm rot="1115230">
                        <a:off x="2735394" y="3078864"/>
                        <a:ext cx="1447817" cy="184666"/>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dirty="0" smtClean="0">
                              <a:latin typeface="微软雅黑" pitchFamily="34" charset="-122"/>
                              <a:ea typeface="微软雅黑" pitchFamily="34" charset="-122"/>
                            </a:rPr>
                            <a:t>2</a:t>
                          </a:r>
                          <a:r>
                            <a:rPr lang="zh-CN" altLang="en-US" sz="1200" dirty="0" smtClean="0">
                              <a:latin typeface="微软雅黑" pitchFamily="34" charset="-122"/>
                              <a:ea typeface="微软雅黑" pitchFamily="34" charset="-122"/>
                            </a:rPr>
                            <a:t>、请求目标</a:t>
                          </a:r>
                          <a:r>
                            <a:rPr lang="en-US" altLang="zh-CN" sz="1200" dirty="0" smtClean="0">
                              <a:latin typeface="微软雅黑" pitchFamily="34" charset="-122"/>
                              <a:ea typeface="微软雅黑" pitchFamily="34" charset="-122"/>
                            </a:rPr>
                            <a:t>URL</a:t>
                          </a:r>
                          <a:r>
                            <a:rPr lang="zh-CN" altLang="en-US" sz="1200" dirty="0" smtClean="0">
                              <a:latin typeface="微软雅黑" pitchFamily="34" charset="-122"/>
                              <a:ea typeface="微软雅黑" pitchFamily="34" charset="-122"/>
                            </a:rPr>
                            <a:t>地址</a:t>
                          </a:r>
                          <a:endParaRPr lang="zh-CN" altLang="en-US" sz="1200" dirty="0">
                            <a:latin typeface="微软雅黑" pitchFamily="34" charset="-122"/>
                            <a:ea typeface="微软雅黑" pitchFamily="34" charset="-122"/>
                          </a:endParaRPr>
                        </a:p>
                      </a:txBody>
                      <a:useSpRect/>
                    </a:txSp>
                  </a:sp>
                  <a:sp>
                    <a:nvSpPr>
                      <a:cNvPr id="42" name="任意多边形 41"/>
                      <a:cNvSpPr/>
                    </a:nvSpPr>
                    <a:spPr>
                      <a:xfrm>
                        <a:off x="2497187" y="3428999"/>
                        <a:ext cx="5256584" cy="2349231"/>
                      </a:xfrm>
                      <a:custGeom>
                        <a:avLst/>
                        <a:gdLst>
                          <a:gd name="connsiteX0" fmla="*/ 1150961 w 2734102"/>
                          <a:gd name="connsiteY0" fmla="*/ 0 h 1633182"/>
                          <a:gd name="connsiteX1" fmla="*/ 263857 w 2734102"/>
                          <a:gd name="connsiteY1" fmla="*/ 1596788 h 1633182"/>
                          <a:gd name="connsiteX2" fmla="*/ 2734102 w 2734102"/>
                          <a:gd name="connsiteY2" fmla="*/ 218364 h 1633182"/>
                          <a:gd name="connsiteX0" fmla="*/ 1020232 w 1819003"/>
                          <a:gd name="connsiteY0" fmla="*/ 0 h 1693307"/>
                          <a:gd name="connsiteX1" fmla="*/ 133128 w 1819003"/>
                          <a:gd name="connsiteY1" fmla="*/ 1596788 h 1693307"/>
                          <a:gd name="connsiteX2" fmla="*/ 1819003 w 1819003"/>
                          <a:gd name="connsiteY2" fmla="*/ 579117 h 1693307"/>
                          <a:gd name="connsiteX0" fmla="*/ 913389 w 1840372"/>
                          <a:gd name="connsiteY0" fmla="*/ 0 h 1524399"/>
                          <a:gd name="connsiteX1" fmla="*/ 154497 w 1840372"/>
                          <a:gd name="connsiteY1" fmla="*/ 1452009 h 1524399"/>
                          <a:gd name="connsiteX2" fmla="*/ 1840372 w 1840372"/>
                          <a:gd name="connsiteY2" fmla="*/ 434338 h 1524399"/>
                          <a:gd name="connsiteX0" fmla="*/ 889620 w 1673990"/>
                          <a:gd name="connsiteY0" fmla="*/ 0 h 1560593"/>
                          <a:gd name="connsiteX1" fmla="*/ 130728 w 1673990"/>
                          <a:gd name="connsiteY1" fmla="*/ 1452009 h 1560593"/>
                          <a:gd name="connsiteX2" fmla="*/ 1673990 w 1673990"/>
                          <a:gd name="connsiteY2" fmla="*/ 651507 h 1560593"/>
                          <a:gd name="connsiteX0" fmla="*/ 925274 w 1923563"/>
                          <a:gd name="connsiteY0" fmla="*/ 0 h 1560594"/>
                          <a:gd name="connsiteX1" fmla="*/ 166382 w 1923563"/>
                          <a:gd name="connsiteY1" fmla="*/ 1452009 h 1560594"/>
                          <a:gd name="connsiteX2" fmla="*/ 1923563 w 1923563"/>
                          <a:gd name="connsiteY2" fmla="*/ 651507 h 1560594"/>
                          <a:gd name="connsiteX0" fmla="*/ 925273 w 1923562"/>
                          <a:gd name="connsiteY0" fmla="*/ 0 h 1720863"/>
                          <a:gd name="connsiteX1" fmla="*/ 166381 w 1923562"/>
                          <a:gd name="connsiteY1" fmla="*/ 1452009 h 1720863"/>
                          <a:gd name="connsiteX2" fmla="*/ 1923562 w 1923562"/>
                          <a:gd name="connsiteY2" fmla="*/ 1013454 h 1720863"/>
                          <a:gd name="connsiteX0" fmla="*/ 925273 w 1923562"/>
                          <a:gd name="connsiteY0" fmla="*/ 0 h 1620918"/>
                          <a:gd name="connsiteX1" fmla="*/ 166381 w 1923562"/>
                          <a:gd name="connsiteY1" fmla="*/ 1452009 h 1620918"/>
                          <a:gd name="connsiteX2" fmla="*/ 1923562 w 1923562"/>
                          <a:gd name="connsiteY2" fmla="*/ 1013454 h 1620918"/>
                          <a:gd name="connsiteX0" fmla="*/ 1032518 w 2674274"/>
                          <a:gd name="connsiteY0" fmla="*/ 0 h 1596788"/>
                          <a:gd name="connsiteX1" fmla="*/ 273626 w 2674274"/>
                          <a:gd name="connsiteY1" fmla="*/ 1452009 h 1596788"/>
                          <a:gd name="connsiteX2" fmla="*/ 2674275 w 2674274"/>
                          <a:gd name="connsiteY2" fmla="*/ 868676 h 1596788"/>
                          <a:gd name="connsiteX0" fmla="*/ 1698045 w 3339802"/>
                          <a:gd name="connsiteY0" fmla="*/ 0 h 1664963"/>
                          <a:gd name="connsiteX1" fmla="*/ 273626 w 3339802"/>
                          <a:gd name="connsiteY1" fmla="*/ 1520184 h 1664963"/>
                          <a:gd name="connsiteX2" fmla="*/ 3339802 w 3339802"/>
                          <a:gd name="connsiteY2" fmla="*/ 868676 h 1664963"/>
                          <a:gd name="connsiteX0" fmla="*/ 1698045 w 3339802"/>
                          <a:gd name="connsiteY0" fmla="*/ 0 h 1664963"/>
                          <a:gd name="connsiteX1" fmla="*/ 273626 w 3339802"/>
                          <a:gd name="connsiteY1" fmla="*/ 1520184 h 1664963"/>
                          <a:gd name="connsiteX2" fmla="*/ 3339802 w 3339802"/>
                          <a:gd name="connsiteY2" fmla="*/ 868676 h 1664963"/>
                          <a:gd name="connsiteX0" fmla="*/ 1957179 w 3287975"/>
                          <a:gd name="connsiteY0" fmla="*/ 0 h 2006709"/>
                          <a:gd name="connsiteX1" fmla="*/ 221799 w 3287975"/>
                          <a:gd name="connsiteY1" fmla="*/ 1813108 h 2006709"/>
                          <a:gd name="connsiteX2" fmla="*/ 3287975 w 3287975"/>
                          <a:gd name="connsiteY2" fmla="*/ 1161600 h 2006709"/>
                          <a:gd name="connsiteX0" fmla="*/ 2001734 w 3279064"/>
                          <a:gd name="connsiteY0" fmla="*/ 0 h 2260072"/>
                          <a:gd name="connsiteX1" fmla="*/ 212888 w 3279064"/>
                          <a:gd name="connsiteY1" fmla="*/ 2030277 h 2260072"/>
                          <a:gd name="connsiteX2" fmla="*/ 3279064 w 3279064"/>
                          <a:gd name="connsiteY2" fmla="*/ 1378769 h 2260072"/>
                          <a:gd name="connsiteX0" fmla="*/ 1816864 w 3094194"/>
                          <a:gd name="connsiteY0" fmla="*/ 0 h 2256705"/>
                          <a:gd name="connsiteX1" fmla="*/ 212888 w 3094194"/>
                          <a:gd name="connsiteY1" fmla="*/ 2026910 h 2256705"/>
                          <a:gd name="connsiteX2" fmla="*/ 3094194 w 3094194"/>
                          <a:gd name="connsiteY2" fmla="*/ 1378769 h 2256705"/>
                          <a:gd name="connsiteX0" fmla="*/ 811282 w 5296564"/>
                          <a:gd name="connsiteY0" fmla="*/ 0 h 2341159"/>
                          <a:gd name="connsiteX1" fmla="*/ 2415258 w 5296564"/>
                          <a:gd name="connsiteY1" fmla="*/ 2099300 h 2341159"/>
                          <a:gd name="connsiteX2" fmla="*/ 5296564 w 5296564"/>
                          <a:gd name="connsiteY2" fmla="*/ 1451159 h 2341159"/>
                          <a:gd name="connsiteX0" fmla="*/ 0 w 4485282"/>
                          <a:gd name="connsiteY0" fmla="*/ 0 h 2341160"/>
                          <a:gd name="connsiteX1" fmla="*/ 1603976 w 4485282"/>
                          <a:gd name="connsiteY1" fmla="*/ 2099300 h 2341160"/>
                          <a:gd name="connsiteX2" fmla="*/ 4485282 w 4485282"/>
                          <a:gd name="connsiteY2" fmla="*/ 1451159 h 2341160"/>
                          <a:gd name="connsiteX0" fmla="*/ 0 w 4485282"/>
                          <a:gd name="connsiteY0" fmla="*/ 0 h 2510071"/>
                          <a:gd name="connsiteX1" fmla="*/ 1603976 w 4485282"/>
                          <a:gd name="connsiteY1" fmla="*/ 2244080 h 2510071"/>
                          <a:gd name="connsiteX2" fmla="*/ 4485282 w 4485282"/>
                          <a:gd name="connsiteY2" fmla="*/ 1595939 h 2510071"/>
                          <a:gd name="connsiteX0" fmla="*/ 0 w 4538748"/>
                          <a:gd name="connsiteY0" fmla="*/ 0 h 2510070"/>
                          <a:gd name="connsiteX1" fmla="*/ 1657442 w 4538748"/>
                          <a:gd name="connsiteY1" fmla="*/ 2244080 h 2510070"/>
                          <a:gd name="connsiteX2" fmla="*/ 4538748 w 4538748"/>
                          <a:gd name="connsiteY2" fmla="*/ 1595939 h 2510070"/>
                          <a:gd name="connsiteX0" fmla="*/ 0 w 4538748"/>
                          <a:gd name="connsiteY0" fmla="*/ 0 h 2510070"/>
                          <a:gd name="connsiteX1" fmla="*/ 1657442 w 4538748"/>
                          <a:gd name="connsiteY1" fmla="*/ 2244080 h 2510070"/>
                          <a:gd name="connsiteX2" fmla="*/ 4538748 w 4538748"/>
                          <a:gd name="connsiteY2" fmla="*/ 1595939 h 2510070"/>
                          <a:gd name="connsiteX0" fmla="*/ 0 w 4538748"/>
                          <a:gd name="connsiteY0" fmla="*/ 0 h 2510070"/>
                          <a:gd name="connsiteX1" fmla="*/ 1817839 w 4538748"/>
                          <a:gd name="connsiteY1" fmla="*/ 2244080 h 2510070"/>
                          <a:gd name="connsiteX2" fmla="*/ 4538748 w 4538748"/>
                          <a:gd name="connsiteY2" fmla="*/ 1595939 h 2510070"/>
                          <a:gd name="connsiteX0" fmla="*/ 0 w 4538748"/>
                          <a:gd name="connsiteY0" fmla="*/ 0 h 2391528"/>
                          <a:gd name="connsiteX1" fmla="*/ 1817839 w 4538748"/>
                          <a:gd name="connsiteY1" fmla="*/ 2244080 h 2391528"/>
                          <a:gd name="connsiteX2" fmla="*/ 4538748 w 4538748"/>
                          <a:gd name="connsiteY2" fmla="*/ 1595939 h 2391528"/>
                          <a:gd name="connsiteX0" fmla="*/ 0 w 3903007"/>
                          <a:gd name="connsiteY0" fmla="*/ 0 h 2391528"/>
                          <a:gd name="connsiteX1" fmla="*/ 1817839 w 3903007"/>
                          <a:gd name="connsiteY1" fmla="*/ 2244080 h 2391528"/>
                          <a:gd name="connsiteX2" fmla="*/ 3903007 w 3903007"/>
                          <a:gd name="connsiteY2" fmla="*/ 1592574 h 2391528"/>
                          <a:gd name="connsiteX0" fmla="*/ 0 w 3903007"/>
                          <a:gd name="connsiteY0" fmla="*/ 0 h 2263056"/>
                          <a:gd name="connsiteX1" fmla="*/ 1817839 w 3903007"/>
                          <a:gd name="connsiteY1" fmla="*/ 2244080 h 2263056"/>
                          <a:gd name="connsiteX2" fmla="*/ 3903007 w 3903007"/>
                          <a:gd name="connsiteY2" fmla="*/ 1592574 h 2263056"/>
                          <a:gd name="connsiteX0" fmla="*/ 0 w 3903007"/>
                          <a:gd name="connsiteY0" fmla="*/ 0 h 2263057"/>
                          <a:gd name="connsiteX1" fmla="*/ 1817839 w 3903007"/>
                          <a:gd name="connsiteY1" fmla="*/ 2244081 h 2263057"/>
                          <a:gd name="connsiteX2" fmla="*/ 3903007 w 3903007"/>
                          <a:gd name="connsiteY2" fmla="*/ 1592574 h 2263057"/>
                          <a:gd name="connsiteX0" fmla="*/ 0 w 3903007"/>
                          <a:gd name="connsiteY0" fmla="*/ 0 h 2263057"/>
                          <a:gd name="connsiteX1" fmla="*/ 1817839 w 3903007"/>
                          <a:gd name="connsiteY1" fmla="*/ 2244081 h 2263057"/>
                          <a:gd name="connsiteX2" fmla="*/ 3903007 w 3903007"/>
                          <a:gd name="connsiteY2" fmla="*/ 1592574 h 2263057"/>
                          <a:gd name="connsiteX0" fmla="*/ 0 w 3903007"/>
                          <a:gd name="connsiteY0" fmla="*/ 0 h 2361684"/>
                          <a:gd name="connsiteX1" fmla="*/ 1817839 w 3903007"/>
                          <a:gd name="connsiteY1" fmla="*/ 2244081 h 2361684"/>
                          <a:gd name="connsiteX2" fmla="*/ 3903007 w 3903007"/>
                          <a:gd name="connsiteY2" fmla="*/ 1592574 h 2361684"/>
                          <a:gd name="connsiteX0" fmla="*/ 0 w 3903007"/>
                          <a:gd name="connsiteY0" fmla="*/ 0 h 2361683"/>
                          <a:gd name="connsiteX1" fmla="*/ 1764373 w 3903007"/>
                          <a:gd name="connsiteY1" fmla="*/ 2244080 h 2361683"/>
                          <a:gd name="connsiteX2" fmla="*/ 3903007 w 3903007"/>
                          <a:gd name="connsiteY2" fmla="*/ 1592574 h 2361683"/>
                          <a:gd name="connsiteX0" fmla="*/ 0 w 3903007"/>
                          <a:gd name="connsiteY0" fmla="*/ 0 h 2361683"/>
                          <a:gd name="connsiteX1" fmla="*/ 1764373 w 3903007"/>
                          <a:gd name="connsiteY1" fmla="*/ 2244080 h 2361683"/>
                          <a:gd name="connsiteX2" fmla="*/ 3903007 w 3903007"/>
                          <a:gd name="connsiteY2" fmla="*/ 1592574 h 2361683"/>
                          <a:gd name="connsiteX0" fmla="*/ 0 w 3903007"/>
                          <a:gd name="connsiteY0" fmla="*/ 0 h 2361683"/>
                          <a:gd name="connsiteX1" fmla="*/ 1764373 w 3903007"/>
                          <a:gd name="connsiteY1" fmla="*/ 2244080 h 2361683"/>
                          <a:gd name="connsiteX2" fmla="*/ 3903007 w 3903007"/>
                          <a:gd name="connsiteY2" fmla="*/ 1592574 h 2361683"/>
                        </a:gdLst>
                        <a:ahLst/>
                        <a:cxnLst>
                          <a:cxn ang="0">
                            <a:pos x="connsiteX0" y="connsiteY0"/>
                          </a:cxn>
                          <a:cxn ang="0">
                            <a:pos x="connsiteX1" y="connsiteY1"/>
                          </a:cxn>
                          <a:cxn ang="0">
                            <a:pos x="connsiteX2" y="connsiteY2"/>
                          </a:cxn>
                        </a:cxnLst>
                        <a:rect l="l" t="t" r="r" b="b"/>
                        <a:pathLst>
                          <a:path w="3903007" h="2361683">
                            <a:moveTo>
                              <a:pt x="0" y="0"/>
                            </a:moveTo>
                            <a:cubicBezTo>
                              <a:pt x="639386" y="1659632"/>
                              <a:pt x="1411733" y="2202103"/>
                              <a:pt x="1764373" y="2244080"/>
                            </a:cubicBezTo>
                            <a:cubicBezTo>
                              <a:pt x="2589291" y="2361683"/>
                              <a:pt x="2771881" y="2019673"/>
                              <a:pt x="3903007" y="1592574"/>
                            </a:cubicBezTo>
                          </a:path>
                        </a:pathLst>
                      </a:custGeom>
                      <a:ln>
                        <a:solidFill>
                          <a:srgbClr val="0000FF"/>
                        </a:solidFill>
                        <a:headEnd type="none" w="med" len="med"/>
                        <a:tailEnd type="triangle" w="med" len="med"/>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47" name="任意多边形 46"/>
                      <a:cNvSpPr/>
                    </a:nvSpPr>
                    <a:spPr>
                      <a:xfrm>
                        <a:off x="2641202" y="3212976"/>
                        <a:ext cx="4320481" cy="1823856"/>
                      </a:xfrm>
                      <a:custGeom>
                        <a:avLst/>
                        <a:gdLst>
                          <a:gd name="connsiteX0" fmla="*/ 0 w 2088107"/>
                          <a:gd name="connsiteY0" fmla="*/ 0 h 2429302"/>
                          <a:gd name="connsiteX1" fmla="*/ 1105469 w 2088107"/>
                          <a:gd name="connsiteY1" fmla="*/ 2224585 h 2429302"/>
                          <a:gd name="connsiteX2" fmla="*/ 2088107 w 2088107"/>
                          <a:gd name="connsiteY2" fmla="*/ 1228299 h 2429302"/>
                          <a:gd name="connsiteX0" fmla="*/ 0 w 2088107"/>
                          <a:gd name="connsiteY0" fmla="*/ 0 h 2615851"/>
                          <a:gd name="connsiteX1" fmla="*/ 1069599 w 2088107"/>
                          <a:gd name="connsiteY1" fmla="*/ 2411134 h 2615851"/>
                          <a:gd name="connsiteX2" fmla="*/ 2088107 w 2088107"/>
                          <a:gd name="connsiteY2" fmla="*/ 1228299 h 2615851"/>
                          <a:gd name="connsiteX0" fmla="*/ 0 w 2149719"/>
                          <a:gd name="connsiteY0" fmla="*/ 0 h 2608967"/>
                          <a:gd name="connsiteX1" fmla="*/ 1069599 w 2149719"/>
                          <a:gd name="connsiteY1" fmla="*/ 2411134 h 2608967"/>
                          <a:gd name="connsiteX2" fmla="*/ 2149719 w 2149719"/>
                          <a:gd name="connsiteY2" fmla="*/ 1186998 h 2608967"/>
                          <a:gd name="connsiteX0" fmla="*/ 0 w 2088232"/>
                          <a:gd name="connsiteY0" fmla="*/ 0 h 2484276"/>
                          <a:gd name="connsiteX1" fmla="*/ 1008112 w 2088232"/>
                          <a:gd name="connsiteY1" fmla="*/ 2304256 h 2484276"/>
                          <a:gd name="connsiteX2" fmla="*/ 2088232 w 2088232"/>
                          <a:gd name="connsiteY2" fmla="*/ 1080120 h 2484276"/>
                          <a:gd name="connsiteX0" fmla="*/ 0 w 3240359"/>
                          <a:gd name="connsiteY0" fmla="*/ 0 h 2460273"/>
                          <a:gd name="connsiteX1" fmla="*/ 1008112 w 3240359"/>
                          <a:gd name="connsiteY1" fmla="*/ 2304256 h 2460273"/>
                          <a:gd name="connsiteX2" fmla="*/ 3240359 w 3240359"/>
                          <a:gd name="connsiteY2" fmla="*/ 936104 h 2460273"/>
                          <a:gd name="connsiteX0" fmla="*/ 0 w 3240359"/>
                          <a:gd name="connsiteY0" fmla="*/ 0 h 2460273"/>
                          <a:gd name="connsiteX1" fmla="*/ 1008112 w 3240359"/>
                          <a:gd name="connsiteY1" fmla="*/ 2304256 h 2460273"/>
                          <a:gd name="connsiteX2" fmla="*/ 3240359 w 3240359"/>
                          <a:gd name="connsiteY2" fmla="*/ 936104 h 2460273"/>
                          <a:gd name="connsiteX0" fmla="*/ 0 w 3240359"/>
                          <a:gd name="connsiteY0" fmla="*/ 0 h 2532282"/>
                          <a:gd name="connsiteX1" fmla="*/ 1296143 w 3240359"/>
                          <a:gd name="connsiteY1" fmla="*/ 2376265 h 2532282"/>
                          <a:gd name="connsiteX2" fmla="*/ 3240359 w 3240359"/>
                          <a:gd name="connsiteY2" fmla="*/ 936104 h 2532282"/>
                          <a:gd name="connsiteX0" fmla="*/ 0 w 3240359"/>
                          <a:gd name="connsiteY0" fmla="*/ 0 h 2376265"/>
                          <a:gd name="connsiteX1" fmla="*/ 1296143 w 3240359"/>
                          <a:gd name="connsiteY1" fmla="*/ 2376265 h 2376265"/>
                          <a:gd name="connsiteX2" fmla="*/ 3240359 w 3240359"/>
                          <a:gd name="connsiteY2" fmla="*/ 936104 h 2376265"/>
                          <a:gd name="connsiteX0" fmla="*/ 0 w 3240359"/>
                          <a:gd name="connsiteY0" fmla="*/ 0 h 2376265"/>
                          <a:gd name="connsiteX1" fmla="*/ 1296143 w 3240359"/>
                          <a:gd name="connsiteY1" fmla="*/ 2376265 h 2376265"/>
                          <a:gd name="connsiteX2" fmla="*/ 3240359 w 3240359"/>
                          <a:gd name="connsiteY2" fmla="*/ 936104 h 2376265"/>
                          <a:gd name="connsiteX0" fmla="*/ 0 w 3240359"/>
                          <a:gd name="connsiteY0" fmla="*/ 0 h 2016224"/>
                          <a:gd name="connsiteX1" fmla="*/ 1025847 w 3240359"/>
                          <a:gd name="connsiteY1" fmla="*/ 2016224 h 2016224"/>
                          <a:gd name="connsiteX2" fmla="*/ 3240359 w 3240359"/>
                          <a:gd name="connsiteY2" fmla="*/ 936104 h 2016224"/>
                          <a:gd name="connsiteX0" fmla="*/ 0 w 2969557"/>
                          <a:gd name="connsiteY0" fmla="*/ 0 h 2016224"/>
                          <a:gd name="connsiteX1" fmla="*/ 1025847 w 2969557"/>
                          <a:gd name="connsiteY1" fmla="*/ 2016224 h 2016224"/>
                          <a:gd name="connsiteX2" fmla="*/ 2969557 w 2969557"/>
                          <a:gd name="connsiteY2" fmla="*/ 360040 h 2016224"/>
                          <a:gd name="connsiteX0" fmla="*/ 0 w 2969557"/>
                          <a:gd name="connsiteY0" fmla="*/ 0 h 1800200"/>
                          <a:gd name="connsiteX1" fmla="*/ 1025847 w 2969557"/>
                          <a:gd name="connsiteY1" fmla="*/ 1800200 h 1800200"/>
                          <a:gd name="connsiteX2" fmla="*/ 2969557 w 2969557"/>
                          <a:gd name="connsiteY2" fmla="*/ 360040 h 1800200"/>
                          <a:gd name="connsiteX0" fmla="*/ 0 w 2969557"/>
                          <a:gd name="connsiteY0" fmla="*/ 0 h 1872208"/>
                          <a:gd name="connsiteX1" fmla="*/ 1025847 w 2969557"/>
                          <a:gd name="connsiteY1" fmla="*/ 1872208 h 1872208"/>
                          <a:gd name="connsiteX2" fmla="*/ 2969557 w 2969557"/>
                          <a:gd name="connsiteY2" fmla="*/ 360040 h 1872208"/>
                          <a:gd name="connsiteX0" fmla="*/ 0 w 2969557"/>
                          <a:gd name="connsiteY0" fmla="*/ 0 h 1872208"/>
                          <a:gd name="connsiteX1" fmla="*/ 1025847 w 2969557"/>
                          <a:gd name="connsiteY1" fmla="*/ 1872208 h 1872208"/>
                          <a:gd name="connsiteX2" fmla="*/ 2969557 w 2969557"/>
                          <a:gd name="connsiteY2" fmla="*/ 360040 h 1872208"/>
                          <a:gd name="connsiteX0" fmla="*/ 0 w 3077541"/>
                          <a:gd name="connsiteY0" fmla="*/ 0 h 1872208"/>
                          <a:gd name="connsiteX1" fmla="*/ 1025847 w 3077541"/>
                          <a:gd name="connsiteY1" fmla="*/ 1872208 h 1872208"/>
                          <a:gd name="connsiteX2" fmla="*/ 3077541 w 3077541"/>
                          <a:gd name="connsiteY2" fmla="*/ 144016 h 1872208"/>
                          <a:gd name="connsiteX0" fmla="*/ 0 w 3077541"/>
                          <a:gd name="connsiteY0" fmla="*/ 0 h 1728192"/>
                          <a:gd name="connsiteX1" fmla="*/ 1349799 w 3077541"/>
                          <a:gd name="connsiteY1" fmla="*/ 1728192 h 1728192"/>
                          <a:gd name="connsiteX2" fmla="*/ 3077541 w 3077541"/>
                          <a:gd name="connsiteY2" fmla="*/ 144016 h 1728192"/>
                          <a:gd name="connsiteX0" fmla="*/ 0 w 3077541"/>
                          <a:gd name="connsiteY0" fmla="*/ 0 h 1800200"/>
                          <a:gd name="connsiteX1" fmla="*/ 1673751 w 3077541"/>
                          <a:gd name="connsiteY1" fmla="*/ 1800200 h 1800200"/>
                          <a:gd name="connsiteX2" fmla="*/ 3077541 w 3077541"/>
                          <a:gd name="connsiteY2" fmla="*/ 144016 h 1800200"/>
                          <a:gd name="connsiteX0" fmla="*/ 0 w 3347501"/>
                          <a:gd name="connsiteY0" fmla="*/ 0 h 1800200"/>
                          <a:gd name="connsiteX1" fmla="*/ 1673751 w 3347501"/>
                          <a:gd name="connsiteY1" fmla="*/ 1800200 h 1800200"/>
                          <a:gd name="connsiteX2" fmla="*/ 3347501 w 3347501"/>
                          <a:gd name="connsiteY2" fmla="*/ 216024 h 1800200"/>
                          <a:gd name="connsiteX0" fmla="*/ 0 w 3347501"/>
                          <a:gd name="connsiteY0" fmla="*/ 0 h 1728192"/>
                          <a:gd name="connsiteX1" fmla="*/ 1673751 w 3347501"/>
                          <a:gd name="connsiteY1" fmla="*/ 1728192 h 1728192"/>
                          <a:gd name="connsiteX2" fmla="*/ 3347501 w 3347501"/>
                          <a:gd name="connsiteY2" fmla="*/ 216024 h 1728192"/>
                          <a:gd name="connsiteX0" fmla="*/ 0 w 3347501"/>
                          <a:gd name="connsiteY0" fmla="*/ 0 h 1751848"/>
                          <a:gd name="connsiteX1" fmla="*/ 1673751 w 3347501"/>
                          <a:gd name="connsiteY1" fmla="*/ 1728192 h 1751848"/>
                          <a:gd name="connsiteX2" fmla="*/ 3347501 w 3347501"/>
                          <a:gd name="connsiteY2" fmla="*/ 216024 h 1751848"/>
                          <a:gd name="connsiteX0" fmla="*/ 0 w 3347501"/>
                          <a:gd name="connsiteY0" fmla="*/ 0 h 1751848"/>
                          <a:gd name="connsiteX1" fmla="*/ 1673751 w 3347501"/>
                          <a:gd name="connsiteY1" fmla="*/ 1728192 h 1751848"/>
                          <a:gd name="connsiteX2" fmla="*/ 3347501 w 3347501"/>
                          <a:gd name="connsiteY2" fmla="*/ 216024 h 1751848"/>
                          <a:gd name="connsiteX0" fmla="*/ 0 w 3239517"/>
                          <a:gd name="connsiteY0" fmla="*/ 72008 h 1823856"/>
                          <a:gd name="connsiteX1" fmla="*/ 1673751 w 3239517"/>
                          <a:gd name="connsiteY1" fmla="*/ 1800200 h 1823856"/>
                          <a:gd name="connsiteX2" fmla="*/ 3239517 w 3239517"/>
                          <a:gd name="connsiteY2" fmla="*/ 0 h 1823856"/>
                        </a:gdLst>
                        <a:ahLst/>
                        <a:cxnLst>
                          <a:cxn ang="0">
                            <a:pos x="connsiteX0" y="connsiteY0"/>
                          </a:cxn>
                          <a:cxn ang="0">
                            <a:pos x="connsiteX1" y="connsiteY1"/>
                          </a:cxn>
                          <a:cxn ang="0">
                            <a:pos x="connsiteX2" y="connsiteY2"/>
                          </a:cxn>
                        </a:cxnLst>
                        <a:rect l="l" t="t" r="r" b="b"/>
                        <a:pathLst>
                          <a:path w="3239517" h="1823856">
                            <a:moveTo>
                              <a:pt x="0" y="72008"/>
                            </a:moveTo>
                            <a:cubicBezTo>
                              <a:pt x="378725" y="1081942"/>
                              <a:pt x="1198866" y="1823856"/>
                              <a:pt x="1673751" y="1800200"/>
                            </a:cubicBezTo>
                            <a:cubicBezTo>
                              <a:pt x="2270986" y="1722170"/>
                              <a:pt x="3064371" y="184245"/>
                              <a:pt x="3239517" y="0"/>
                            </a:cubicBezTo>
                          </a:path>
                        </a:pathLst>
                      </a:custGeom>
                      <a:ln>
                        <a:solidFill>
                          <a:srgbClr val="0000FF"/>
                        </a:solidFill>
                        <a:headEnd type="none" w="med" len="med"/>
                        <a:tailEnd type="triangle" w="med" len="med"/>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49" name="任意多边形 48"/>
                      <a:cNvSpPr/>
                    </a:nvSpPr>
                    <a:spPr>
                      <a:xfrm rot="2024093">
                        <a:off x="5023443" y="2864846"/>
                        <a:ext cx="514066" cy="696035"/>
                      </a:xfrm>
                      <a:custGeom>
                        <a:avLst/>
                        <a:gdLst>
                          <a:gd name="connsiteX0" fmla="*/ 0 w 514066"/>
                          <a:gd name="connsiteY0" fmla="*/ 532262 h 696035"/>
                          <a:gd name="connsiteX1" fmla="*/ 436729 w 514066"/>
                          <a:gd name="connsiteY1" fmla="*/ 27295 h 696035"/>
                          <a:gd name="connsiteX2" fmla="*/ 464024 w 514066"/>
                          <a:gd name="connsiteY2" fmla="*/ 696035 h 696035"/>
                        </a:gdLst>
                        <a:ahLst/>
                        <a:cxnLst>
                          <a:cxn ang="0">
                            <a:pos x="connsiteX0" y="connsiteY0"/>
                          </a:cxn>
                          <a:cxn ang="0">
                            <a:pos x="connsiteX1" y="connsiteY1"/>
                          </a:cxn>
                          <a:cxn ang="0">
                            <a:pos x="connsiteX2" y="connsiteY2"/>
                          </a:cxn>
                        </a:cxnLst>
                        <a:rect l="l" t="t" r="r" b="b"/>
                        <a:pathLst>
                          <a:path w="514066" h="696035">
                            <a:moveTo>
                              <a:pt x="0" y="532262"/>
                            </a:moveTo>
                            <a:cubicBezTo>
                              <a:pt x="179696" y="266131"/>
                              <a:pt x="359392" y="0"/>
                              <a:pt x="436729" y="27295"/>
                            </a:cubicBezTo>
                            <a:cubicBezTo>
                              <a:pt x="514066" y="54590"/>
                              <a:pt x="459475" y="561832"/>
                              <a:pt x="464024" y="696035"/>
                            </a:cubicBezTo>
                          </a:path>
                        </a:pathLst>
                      </a:custGeom>
                      <a:ln>
                        <a:solidFill>
                          <a:srgbClr val="0000FF"/>
                        </a:solidFill>
                        <a:headEnd type="none" w="med" len="med"/>
                        <a:tailEnd type="arrow" w="med" len="med"/>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51" name="Text Box 24"/>
                      <a:cNvSpPr txBox="1">
                        <a:spLocks noChangeArrowheads="1"/>
                      </a:cNvSpPr>
                    </a:nvSpPr>
                    <a:spPr bwMode="auto">
                      <a:xfrm>
                        <a:off x="2209155" y="4941168"/>
                        <a:ext cx="1016441" cy="184666"/>
                      </a:xfrm>
                      <a:prstGeom prst="rect">
                        <a:avLst/>
                      </a:prstGeom>
                      <a:solidFill>
                        <a:schemeClr val="bg1"/>
                      </a:solidFill>
                      <a:ln w="19050" algn="ctr">
                        <a:noFill/>
                        <a:miter lim="800000"/>
                        <a:headEnd/>
                        <a:tailEnd/>
                      </a:ln>
                    </a:spPr>
                    <a:txSp>
                      <a:txBody>
                        <a:bodyPr wrap="square" lIns="0" tIns="0" rIns="0" bIns="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fontAlgn="b" hangingPunct="0"/>
                          <a:r>
                            <a:rPr lang="en-US" altLang="zh-CN" sz="1200" dirty="0" smtClean="0">
                              <a:latin typeface="微软雅黑" pitchFamily="34" charset="-122"/>
                              <a:ea typeface="微软雅黑" pitchFamily="34" charset="-122"/>
                            </a:rPr>
                            <a:t>1</a:t>
                          </a:r>
                          <a:r>
                            <a:rPr lang="zh-CN" altLang="en-US" sz="1200" dirty="0" smtClean="0">
                              <a:latin typeface="微软雅黑" pitchFamily="34" charset="-122"/>
                              <a:ea typeface="微软雅黑" pitchFamily="34" charset="-122"/>
                            </a:rPr>
                            <a:t>、请求播放</a:t>
                          </a:r>
                          <a:endParaRPr lang="zh-CN" altLang="en-US" sz="1200" dirty="0">
                            <a:latin typeface="微软雅黑" pitchFamily="34" charset="-122"/>
                            <a:ea typeface="微软雅黑" pitchFamily="34" charset="-122"/>
                          </a:endParaRPr>
                        </a:p>
                      </a:txBody>
                      <a:useSpRect/>
                    </a:txSp>
                  </a:sp>
                </lc:lockedCanvas>
              </a:graphicData>
            </a:graphic>
          </wp:inline>
        </w:drawing>
      </w:r>
    </w:p>
    <w:p w:rsidR="007A006A" w:rsidRDefault="00453CD5">
      <w:pPr>
        <w:pStyle w:val="a1"/>
      </w:pPr>
      <w:bookmarkStart w:id="68" w:name="_Toc363640094"/>
      <w:r>
        <w:rPr>
          <w:rFonts w:hint="eastAsia"/>
        </w:rPr>
        <w:t>系统结构图</w:t>
      </w:r>
      <w:bookmarkEnd w:id="68"/>
    </w:p>
    <w:p w:rsidR="007A006A" w:rsidRDefault="008F5F9C" w:rsidP="006A73D4">
      <w:pPr>
        <w:pStyle w:val="afb"/>
        <w:ind w:firstLine="420"/>
      </w:pPr>
      <w:r>
        <w:rPr>
          <w:rFonts w:hint="eastAsia"/>
        </w:rPr>
        <w:t>说明</w:t>
      </w:r>
      <w:r w:rsidR="00453CD5">
        <w:rPr>
          <w:rFonts w:hint="eastAsia"/>
        </w:rPr>
        <w:t>：</w:t>
      </w:r>
    </w:p>
    <w:p w:rsidR="007A006A" w:rsidRPr="006A73D4" w:rsidRDefault="00453CD5" w:rsidP="006A73D4">
      <w:pPr>
        <w:pStyle w:val="afb"/>
        <w:ind w:firstLine="420"/>
      </w:pPr>
      <w:r w:rsidRPr="006A73D4">
        <w:rPr>
          <w:rFonts w:hint="eastAsia"/>
        </w:rPr>
        <w:t>1</w:t>
      </w:r>
      <w:r w:rsidRPr="006A73D4">
        <w:rPr>
          <w:rFonts w:hint="eastAsia"/>
        </w:rPr>
        <w:t>、</w:t>
      </w:r>
      <w:r w:rsidR="009D01EE">
        <w:rPr>
          <w:rFonts w:hint="eastAsia"/>
        </w:rPr>
        <w:t>GSLB</w:t>
      </w:r>
      <w:r w:rsidR="005477E5">
        <w:rPr>
          <w:rFonts w:hint="eastAsia"/>
        </w:rPr>
        <w:t>和</w:t>
      </w:r>
      <w:r w:rsidR="005477E5">
        <w:rPr>
          <w:rFonts w:hint="eastAsia"/>
        </w:rPr>
        <w:t>CDN</w:t>
      </w:r>
      <w:r w:rsidR="005477E5">
        <w:rPr>
          <w:rFonts w:hint="eastAsia"/>
        </w:rPr>
        <w:t>之间、以及</w:t>
      </w:r>
      <w:r w:rsidR="005477E5">
        <w:rPr>
          <w:rFonts w:hint="eastAsia"/>
        </w:rPr>
        <w:t>CDN</w:t>
      </w:r>
      <w:r w:rsidR="005477E5">
        <w:rPr>
          <w:rFonts w:hint="eastAsia"/>
        </w:rPr>
        <w:t>与基地流</w:t>
      </w:r>
      <w:r w:rsidR="00890A8A">
        <w:rPr>
          <w:rFonts w:hint="eastAsia"/>
        </w:rPr>
        <w:t>、下载之间</w:t>
      </w:r>
      <w:r w:rsidR="005477E5">
        <w:rPr>
          <w:rFonts w:hint="eastAsia"/>
        </w:rPr>
        <w:t>的</w:t>
      </w:r>
      <w:r w:rsidR="005477E5">
        <w:rPr>
          <w:rFonts w:hint="eastAsia"/>
        </w:rPr>
        <w:t>URL</w:t>
      </w:r>
      <w:r w:rsidR="005477E5">
        <w:rPr>
          <w:rFonts w:hint="eastAsia"/>
        </w:rPr>
        <w:t>规则定义</w:t>
      </w:r>
      <w:r w:rsidR="0008408C">
        <w:rPr>
          <w:rFonts w:hint="eastAsia"/>
        </w:rPr>
        <w:t>基本</w:t>
      </w:r>
      <w:r w:rsidR="005477E5">
        <w:rPr>
          <w:rFonts w:hint="eastAsia"/>
        </w:rPr>
        <w:t>一致，</w:t>
      </w:r>
      <w:r w:rsidR="0008408C">
        <w:rPr>
          <w:rFonts w:hint="eastAsia"/>
        </w:rPr>
        <w:t>统一在</w:t>
      </w:r>
      <w:r w:rsidR="0008408C">
        <w:rPr>
          <w:rFonts w:hint="eastAsia"/>
        </w:rPr>
        <w:t>3.1</w:t>
      </w:r>
      <w:r w:rsidR="0008408C">
        <w:rPr>
          <w:rFonts w:hint="eastAsia"/>
        </w:rPr>
        <w:t>、</w:t>
      </w:r>
      <w:r w:rsidR="0008408C">
        <w:rPr>
          <w:rFonts w:hint="eastAsia"/>
        </w:rPr>
        <w:t>3.2</w:t>
      </w:r>
      <w:r w:rsidR="0008408C">
        <w:rPr>
          <w:rFonts w:hint="eastAsia"/>
        </w:rPr>
        <w:t>章节描述，若两个接口字段有差异，</w:t>
      </w:r>
      <w:r w:rsidR="0008408C">
        <w:rPr>
          <w:rFonts w:hint="eastAsia"/>
        </w:rPr>
        <w:t>URL</w:t>
      </w:r>
      <w:r w:rsidR="0008408C">
        <w:rPr>
          <w:rFonts w:hint="eastAsia"/>
        </w:rPr>
        <w:t>参数定义时会特别指明。</w:t>
      </w:r>
    </w:p>
    <w:p w:rsidR="007A006A" w:rsidRPr="006A73D4" w:rsidRDefault="00453CD5" w:rsidP="006A73D4">
      <w:pPr>
        <w:pStyle w:val="afb"/>
        <w:ind w:firstLine="420"/>
      </w:pPr>
      <w:r w:rsidRPr="006A73D4">
        <w:rPr>
          <w:rFonts w:hint="eastAsia"/>
        </w:rPr>
        <w:t>2</w:t>
      </w:r>
      <w:r w:rsidRPr="006A73D4">
        <w:rPr>
          <w:rFonts w:hint="eastAsia"/>
        </w:rPr>
        <w:t>、本接口中字段区分大小写。</w:t>
      </w:r>
    </w:p>
    <w:p w:rsidR="007A006A" w:rsidRPr="006A73D4" w:rsidRDefault="00453CD5" w:rsidP="006A73D4">
      <w:pPr>
        <w:pStyle w:val="afb"/>
        <w:ind w:firstLine="420"/>
      </w:pPr>
      <w:r w:rsidRPr="006A73D4">
        <w:rPr>
          <w:rFonts w:hint="eastAsia"/>
        </w:rPr>
        <w:t>3</w:t>
      </w:r>
      <w:r w:rsidRPr="006A73D4">
        <w:rPr>
          <w:rFonts w:hint="eastAsia"/>
        </w:rPr>
        <w:t>、本接口字段顺序不可更改。</w:t>
      </w:r>
    </w:p>
    <w:p w:rsidR="007A006A" w:rsidRDefault="007A006A"/>
    <w:p w:rsidR="00C20629" w:rsidRDefault="00745D97" w:rsidP="00745D97">
      <w:pPr>
        <w:pStyle w:val="1"/>
      </w:pPr>
      <w:bookmarkStart w:id="69" w:name="_Toc363640099"/>
      <w:r>
        <w:rPr>
          <w:rFonts w:hint="eastAsia"/>
        </w:rPr>
        <w:t>功能描述</w:t>
      </w:r>
      <w:bookmarkEnd w:id="69"/>
    </w:p>
    <w:p w:rsidR="00C20629" w:rsidRPr="000E7109" w:rsidRDefault="00C20629" w:rsidP="006A73D4">
      <w:pPr>
        <w:pStyle w:val="afb"/>
        <w:ind w:firstLine="420"/>
      </w:pPr>
      <w:r w:rsidRPr="000E7109">
        <w:rPr>
          <w:rFonts w:hint="eastAsia"/>
        </w:rPr>
        <w:t>基本处理流程如下图：</w:t>
      </w:r>
    </w:p>
    <w:p w:rsidR="00C20629" w:rsidRDefault="00435D2A" w:rsidP="00C20629">
      <w:pPr>
        <w:jc w:val="center"/>
      </w:pPr>
      <w:r>
        <w:object w:dxaOrig="8669" w:dyaOrig="7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62.25pt" o:ole="">
            <v:imagedata r:id="rId12" o:title=""/>
          </v:shape>
          <o:OLEObject Type="Embed" ProgID="Visio.Drawing.11" ShapeID="_x0000_i1025" DrawAspect="Content" ObjectID="_1483782492" r:id="rId13"/>
        </w:object>
      </w:r>
    </w:p>
    <w:p w:rsidR="00C20629" w:rsidRDefault="00C20629" w:rsidP="00C20629">
      <w:pPr>
        <w:pStyle w:val="a1"/>
        <w:tabs>
          <w:tab w:val="num" w:pos="720"/>
        </w:tabs>
      </w:pPr>
      <w:bookmarkStart w:id="70" w:name="_Toc363640095"/>
      <w:r>
        <w:rPr>
          <w:rFonts w:hint="eastAsia"/>
        </w:rPr>
        <w:t>CDN</w:t>
      </w:r>
      <w:r>
        <w:rPr>
          <w:rFonts w:hint="eastAsia"/>
        </w:rPr>
        <w:t>接入流程图</w:t>
      </w:r>
      <w:bookmarkEnd w:id="70"/>
    </w:p>
    <w:p w:rsidR="006A7146" w:rsidRDefault="00C20629" w:rsidP="00F83602">
      <w:pPr>
        <w:pStyle w:val="afb"/>
        <w:numPr>
          <w:ilvl w:val="0"/>
          <w:numId w:val="16"/>
        </w:numPr>
        <w:ind w:firstLineChars="0"/>
      </w:pPr>
      <w:r w:rsidRPr="000E7109">
        <w:rPr>
          <w:rFonts w:hint="eastAsia"/>
        </w:rPr>
        <w:t>终端访问</w:t>
      </w:r>
      <w:r w:rsidRPr="000E7109">
        <w:rPr>
          <w:rFonts w:hint="eastAsia"/>
        </w:rPr>
        <w:t>Portal</w:t>
      </w:r>
      <w:r w:rsidR="009959FA">
        <w:rPr>
          <w:rFonts w:hint="eastAsia"/>
        </w:rPr>
        <w:t>，</w:t>
      </w:r>
      <w:r w:rsidR="001D073A" w:rsidDel="001D073A">
        <w:rPr>
          <w:rFonts w:hint="eastAsia"/>
        </w:rPr>
        <w:t xml:space="preserve"> </w:t>
      </w:r>
      <w:r w:rsidRPr="000E7109">
        <w:rPr>
          <w:rFonts w:hint="eastAsia"/>
        </w:rPr>
        <w:t>Portal</w:t>
      </w:r>
      <w:r w:rsidR="001D073A">
        <w:rPr>
          <w:rFonts w:hint="eastAsia"/>
        </w:rPr>
        <w:t>拼接明文</w:t>
      </w:r>
      <w:r w:rsidR="001D073A">
        <w:rPr>
          <w:rFonts w:hint="eastAsia"/>
        </w:rPr>
        <w:t>URL</w:t>
      </w:r>
      <w:r w:rsidR="001D073A">
        <w:rPr>
          <w:rFonts w:hint="eastAsia"/>
        </w:rPr>
        <w:t>，拼接规则</w:t>
      </w:r>
      <w:r w:rsidR="00902073">
        <w:rPr>
          <w:rFonts w:hint="eastAsia"/>
        </w:rPr>
        <w:t>保持现有</w:t>
      </w:r>
      <w:r w:rsidR="00435D2A">
        <w:rPr>
          <w:rFonts w:hint="eastAsia"/>
        </w:rPr>
        <w:t>不变</w:t>
      </w:r>
      <w:r w:rsidR="00902073">
        <w:rPr>
          <w:rFonts w:hint="eastAsia"/>
        </w:rPr>
        <w:t>。拼接</w:t>
      </w:r>
      <w:r w:rsidR="00435D2A">
        <w:rPr>
          <w:rFonts w:hint="eastAsia"/>
        </w:rPr>
        <w:t>完成</w:t>
      </w:r>
      <w:r w:rsidR="00902073">
        <w:rPr>
          <w:rFonts w:hint="eastAsia"/>
        </w:rPr>
        <w:t>后，</w:t>
      </w:r>
      <w:r w:rsidR="00902073">
        <w:rPr>
          <w:rFonts w:hint="eastAsia"/>
        </w:rPr>
        <w:t>PORTA</w:t>
      </w:r>
      <w:r w:rsidR="00902073">
        <w:rPr>
          <w:rFonts w:hint="eastAsia"/>
        </w:rPr>
        <w:t>将明文</w:t>
      </w:r>
      <w:r w:rsidR="00902073">
        <w:rPr>
          <w:rFonts w:hint="eastAsia"/>
        </w:rPr>
        <w:t>URL</w:t>
      </w:r>
      <w:r w:rsidR="00902073">
        <w:rPr>
          <w:rFonts w:hint="eastAsia"/>
        </w:rPr>
        <w:t>作为输入、</w:t>
      </w:r>
      <w:r w:rsidR="001D073A">
        <w:rPr>
          <w:rFonts w:hint="eastAsia"/>
        </w:rPr>
        <w:t>向</w:t>
      </w:r>
      <w:r w:rsidR="006A7146">
        <w:rPr>
          <w:rFonts w:hint="eastAsia"/>
        </w:rPr>
        <w:t>GSLB</w:t>
      </w:r>
      <w:r w:rsidR="001D073A">
        <w:rPr>
          <w:rFonts w:hint="eastAsia"/>
        </w:rPr>
        <w:t>请求最终加密</w:t>
      </w:r>
      <w:r w:rsidR="001D073A">
        <w:rPr>
          <w:rFonts w:hint="eastAsia"/>
        </w:rPr>
        <w:t>URL</w:t>
      </w:r>
      <w:r w:rsidR="006A7146">
        <w:rPr>
          <w:rFonts w:hint="eastAsia"/>
        </w:rPr>
        <w:t>。</w:t>
      </w:r>
    </w:p>
    <w:p w:rsidR="00330DEC" w:rsidRDefault="006A7146" w:rsidP="00F83602">
      <w:pPr>
        <w:pStyle w:val="afb"/>
        <w:numPr>
          <w:ilvl w:val="0"/>
          <w:numId w:val="16"/>
        </w:numPr>
        <w:ind w:firstLineChars="0"/>
      </w:pPr>
      <w:r>
        <w:rPr>
          <w:rFonts w:hint="eastAsia"/>
        </w:rPr>
        <w:t>GSLB</w:t>
      </w:r>
      <w:r>
        <w:rPr>
          <w:rFonts w:hint="eastAsia"/>
        </w:rPr>
        <w:t>根据用户接入网络类型</w:t>
      </w:r>
      <w:r w:rsidR="00435D2A">
        <w:rPr>
          <w:rFonts w:hint="eastAsia"/>
        </w:rPr>
        <w:t>确定</w:t>
      </w:r>
      <w:r w:rsidR="00330DEC">
        <w:rPr>
          <w:rFonts w:hint="eastAsia"/>
        </w:rPr>
        <w:t>加密规则以及目的流（下载）服务地址，</w:t>
      </w:r>
      <w:r>
        <w:rPr>
          <w:rFonts w:hint="eastAsia"/>
        </w:rPr>
        <w:t>如果</w:t>
      </w:r>
      <w:r w:rsidR="00435D2A">
        <w:rPr>
          <w:rFonts w:hint="eastAsia"/>
        </w:rPr>
        <w:t>为</w:t>
      </w:r>
      <w:r>
        <w:rPr>
          <w:rFonts w:hint="eastAsia"/>
        </w:rPr>
        <w:t>联通、电信网络接入</w:t>
      </w:r>
      <w:r w:rsidR="00435D2A">
        <w:rPr>
          <w:rFonts w:hint="eastAsia"/>
        </w:rPr>
        <w:t>，</w:t>
      </w:r>
      <w:r w:rsidR="00330DEC">
        <w:rPr>
          <w:rFonts w:hint="eastAsia"/>
        </w:rPr>
        <w:t>由</w:t>
      </w:r>
      <w:r w:rsidR="00330DEC">
        <w:rPr>
          <w:rFonts w:hint="eastAsia"/>
        </w:rPr>
        <w:t>CDN</w:t>
      </w:r>
      <w:r w:rsidR="00330DEC">
        <w:rPr>
          <w:rFonts w:hint="eastAsia"/>
        </w:rPr>
        <w:t>提供服务，</w:t>
      </w:r>
      <w:r w:rsidR="00330DEC">
        <w:rPr>
          <w:rFonts w:hint="eastAsia"/>
        </w:rPr>
        <w:t>URL</w:t>
      </w:r>
      <w:r w:rsidR="00330DEC">
        <w:rPr>
          <w:rFonts w:hint="eastAsia"/>
        </w:rPr>
        <w:t>中</w:t>
      </w:r>
      <w:r w:rsidR="00330DEC">
        <w:rPr>
          <w:rFonts w:hint="eastAsia"/>
        </w:rPr>
        <w:t>IP+PROT</w:t>
      </w:r>
      <w:r w:rsidR="00330DEC">
        <w:rPr>
          <w:rFonts w:hint="eastAsia"/>
        </w:rPr>
        <w:t>为</w:t>
      </w:r>
      <w:r w:rsidR="00330DEC">
        <w:rPr>
          <w:rFonts w:hint="eastAsia"/>
        </w:rPr>
        <w:t>CDN</w:t>
      </w:r>
      <w:r w:rsidR="00330DEC">
        <w:rPr>
          <w:rFonts w:hint="eastAsia"/>
        </w:rPr>
        <w:t>域名、端口信息、</w:t>
      </w:r>
      <w:r w:rsidR="00330DEC">
        <w:rPr>
          <w:rFonts w:hint="eastAsia"/>
        </w:rPr>
        <w:t>URL</w:t>
      </w:r>
      <w:r w:rsidR="00330DEC">
        <w:rPr>
          <w:rFonts w:hint="eastAsia"/>
        </w:rPr>
        <w:t>采用</w:t>
      </w:r>
      <w:r w:rsidR="00330DEC">
        <w:rPr>
          <w:rFonts w:hint="eastAsia"/>
        </w:rPr>
        <w:t>MD5</w:t>
      </w:r>
      <w:r w:rsidR="00330DEC">
        <w:rPr>
          <w:rFonts w:hint="eastAsia"/>
        </w:rPr>
        <w:t>加密；如果是</w:t>
      </w:r>
      <w:r w:rsidR="00435D2A">
        <w:rPr>
          <w:rFonts w:hint="eastAsia"/>
        </w:rPr>
        <w:t>是移动网络接入，</w:t>
      </w:r>
      <w:r w:rsidR="00330DEC">
        <w:rPr>
          <w:rFonts w:hint="eastAsia"/>
        </w:rPr>
        <w:t>URL</w:t>
      </w:r>
      <w:r w:rsidR="00330DEC">
        <w:rPr>
          <w:rFonts w:hint="eastAsia"/>
        </w:rPr>
        <w:t>中</w:t>
      </w:r>
      <w:r w:rsidR="00330DEC">
        <w:rPr>
          <w:rFonts w:hint="eastAsia"/>
        </w:rPr>
        <w:t>IP+PROT</w:t>
      </w:r>
      <w:r w:rsidR="00330DEC">
        <w:rPr>
          <w:rFonts w:hint="eastAsia"/>
        </w:rPr>
        <w:t>为基地流（下载）的公网地址信息，</w:t>
      </w:r>
      <w:r w:rsidR="00330DEC">
        <w:rPr>
          <w:rFonts w:hint="eastAsia"/>
        </w:rPr>
        <w:t>URL</w:t>
      </w:r>
      <w:r w:rsidR="00330DEC">
        <w:rPr>
          <w:rFonts w:hint="eastAsia"/>
        </w:rPr>
        <w:t>采用</w:t>
      </w:r>
      <w:r w:rsidR="00330DEC">
        <w:rPr>
          <w:rFonts w:hint="eastAsia"/>
        </w:rPr>
        <w:t>AES</w:t>
      </w:r>
      <w:r w:rsidR="00330DEC">
        <w:rPr>
          <w:rFonts w:hint="eastAsia"/>
        </w:rPr>
        <w:t>加密。</w:t>
      </w:r>
    </w:p>
    <w:p w:rsidR="00902073" w:rsidRDefault="00330DEC" w:rsidP="00F83602">
      <w:pPr>
        <w:pStyle w:val="afb"/>
        <w:numPr>
          <w:ilvl w:val="0"/>
          <w:numId w:val="16"/>
        </w:numPr>
        <w:ind w:firstLineChars="0"/>
      </w:pPr>
      <w:r>
        <w:rPr>
          <w:rFonts w:hint="eastAsia"/>
        </w:rPr>
        <w:t>GSLB</w:t>
      </w:r>
      <w:r>
        <w:rPr>
          <w:rFonts w:hint="eastAsia"/>
        </w:rPr>
        <w:t>将加密后的</w:t>
      </w:r>
      <w:r>
        <w:rPr>
          <w:rFonts w:hint="eastAsia"/>
        </w:rPr>
        <w:t>URL</w:t>
      </w:r>
      <w:r>
        <w:rPr>
          <w:rFonts w:hint="eastAsia"/>
        </w:rPr>
        <w:t>返回至</w:t>
      </w:r>
      <w:r>
        <w:rPr>
          <w:rFonts w:hint="eastAsia"/>
        </w:rPr>
        <w:t>PORTAL</w:t>
      </w:r>
      <w:r>
        <w:rPr>
          <w:rFonts w:hint="eastAsia"/>
        </w:rPr>
        <w:t>，门户</w:t>
      </w:r>
      <w:r w:rsidR="00902073">
        <w:rPr>
          <w:rFonts w:hint="eastAsia"/>
        </w:rPr>
        <w:t>通知终端重定向；</w:t>
      </w:r>
    </w:p>
    <w:p w:rsidR="00C20629" w:rsidRDefault="001D073A" w:rsidP="00F83602">
      <w:pPr>
        <w:pStyle w:val="afb"/>
        <w:numPr>
          <w:ilvl w:val="0"/>
          <w:numId w:val="16"/>
        </w:numPr>
        <w:ind w:firstLineChars="0"/>
      </w:pPr>
      <w:r>
        <w:rPr>
          <w:rFonts w:hint="eastAsia"/>
        </w:rPr>
        <w:t>如果是重定向至基地流</w:t>
      </w:r>
      <w:r w:rsidR="00330DEC">
        <w:rPr>
          <w:rFonts w:hint="eastAsia"/>
        </w:rPr>
        <w:t>（</w:t>
      </w:r>
      <w:r w:rsidR="00902073">
        <w:rPr>
          <w:rFonts w:hint="eastAsia"/>
        </w:rPr>
        <w:t>下载</w:t>
      </w:r>
      <w:r w:rsidR="00330DEC">
        <w:rPr>
          <w:rFonts w:hint="eastAsia"/>
        </w:rPr>
        <w:t>）</w:t>
      </w:r>
      <w:r>
        <w:rPr>
          <w:rFonts w:hint="eastAsia"/>
        </w:rPr>
        <w:t>，流</w:t>
      </w:r>
      <w:r w:rsidR="00330DEC">
        <w:rPr>
          <w:rFonts w:hint="eastAsia"/>
        </w:rPr>
        <w:t>（</w:t>
      </w:r>
      <w:r w:rsidR="00902073">
        <w:rPr>
          <w:rFonts w:hint="eastAsia"/>
        </w:rPr>
        <w:t>下载</w:t>
      </w:r>
      <w:r w:rsidR="00330DEC">
        <w:rPr>
          <w:rFonts w:hint="eastAsia"/>
        </w:rPr>
        <w:t>）侧的处理流程和现有一致；</w:t>
      </w:r>
      <w:r w:rsidR="006A7146">
        <w:rPr>
          <w:rFonts w:hint="eastAsia"/>
        </w:rPr>
        <w:t>如果重定向至</w:t>
      </w:r>
      <w:r w:rsidR="006A7146">
        <w:rPr>
          <w:rFonts w:hint="eastAsia"/>
        </w:rPr>
        <w:t>CDN</w:t>
      </w:r>
      <w:r w:rsidR="006A7146">
        <w:rPr>
          <w:rFonts w:hint="eastAsia"/>
        </w:rPr>
        <w:t>，</w:t>
      </w:r>
      <w:r w:rsidDel="001D073A">
        <w:rPr>
          <w:rFonts w:hint="eastAsia"/>
        </w:rPr>
        <w:t xml:space="preserve"> </w:t>
      </w:r>
      <w:r w:rsidR="00C20629">
        <w:rPr>
          <w:rFonts w:hint="eastAsia"/>
        </w:rPr>
        <w:t>CDN</w:t>
      </w:r>
      <w:r w:rsidR="00C20629">
        <w:rPr>
          <w:rFonts w:hint="eastAsia"/>
        </w:rPr>
        <w:t>对</w:t>
      </w:r>
      <w:r w:rsidR="00C20629">
        <w:rPr>
          <w:rFonts w:hint="eastAsia"/>
        </w:rPr>
        <w:t>URL</w:t>
      </w:r>
      <w:r w:rsidR="00330DEC">
        <w:rPr>
          <w:rFonts w:hint="eastAsia"/>
        </w:rPr>
        <w:t>进行</w:t>
      </w:r>
      <w:r w:rsidR="00C20629">
        <w:rPr>
          <w:rFonts w:hint="eastAsia"/>
        </w:rPr>
        <w:t>MD5</w:t>
      </w:r>
      <w:r w:rsidR="00C20629">
        <w:rPr>
          <w:rFonts w:hint="eastAsia"/>
        </w:rPr>
        <w:t>摘要校验</w:t>
      </w:r>
      <w:r w:rsidR="003948AB">
        <w:rPr>
          <w:rFonts w:hint="eastAsia"/>
        </w:rPr>
        <w:t>以及时间戳校验</w:t>
      </w:r>
      <w:r w:rsidR="00C20629">
        <w:rPr>
          <w:rFonts w:hint="eastAsia"/>
        </w:rPr>
        <w:t>，校验通过后，查找文件是否在本地缓存，如果有缓存，直接对用户提供服务。</w:t>
      </w:r>
    </w:p>
    <w:p w:rsidR="00C20629" w:rsidRDefault="00C20629" w:rsidP="00F83602">
      <w:pPr>
        <w:pStyle w:val="afb"/>
        <w:numPr>
          <w:ilvl w:val="0"/>
          <w:numId w:val="16"/>
        </w:numPr>
        <w:ind w:firstLineChars="0"/>
      </w:pPr>
      <w:r>
        <w:rPr>
          <w:rFonts w:hint="eastAsia"/>
        </w:rPr>
        <w:t>如果</w:t>
      </w:r>
      <w:r>
        <w:rPr>
          <w:rFonts w:hint="eastAsia"/>
        </w:rPr>
        <w:t>CDN</w:t>
      </w:r>
      <w:r>
        <w:rPr>
          <w:rFonts w:hint="eastAsia"/>
        </w:rPr>
        <w:t>中无对应内容，则将</w:t>
      </w:r>
      <w:r>
        <w:rPr>
          <w:rFonts w:hint="eastAsia"/>
        </w:rPr>
        <w:t>URL</w:t>
      </w:r>
      <w:r>
        <w:rPr>
          <w:rFonts w:hint="eastAsia"/>
        </w:rPr>
        <w:t>重定向</w:t>
      </w:r>
      <w:r w:rsidR="00902073">
        <w:rPr>
          <w:rFonts w:hint="eastAsia"/>
        </w:rPr>
        <w:t>至基地</w:t>
      </w:r>
      <w:r w:rsidR="006A7146">
        <w:rPr>
          <w:rFonts w:hint="eastAsia"/>
        </w:rPr>
        <w:t>，</w:t>
      </w:r>
      <w:r w:rsidR="004E3CA9">
        <w:rPr>
          <w:rFonts w:hint="eastAsia"/>
        </w:rPr>
        <w:t>基地</w:t>
      </w:r>
      <w:r w:rsidR="003948AB">
        <w:rPr>
          <w:rFonts w:hint="eastAsia"/>
        </w:rPr>
        <w:t>流</w:t>
      </w:r>
      <w:r w:rsidR="00330DEC">
        <w:rPr>
          <w:rFonts w:hint="eastAsia"/>
        </w:rPr>
        <w:t>（</w:t>
      </w:r>
      <w:r w:rsidR="00902073">
        <w:rPr>
          <w:rFonts w:hint="eastAsia"/>
        </w:rPr>
        <w:t>下载</w:t>
      </w:r>
      <w:r w:rsidR="00330DEC">
        <w:rPr>
          <w:rFonts w:hint="eastAsia"/>
        </w:rPr>
        <w:t>）</w:t>
      </w:r>
      <w:r>
        <w:rPr>
          <w:rFonts w:hint="eastAsia"/>
        </w:rPr>
        <w:t>进行防盗链</w:t>
      </w:r>
      <w:r w:rsidR="00330DEC">
        <w:rPr>
          <w:rFonts w:hint="eastAsia"/>
        </w:rPr>
        <w:t>和时间戳</w:t>
      </w:r>
      <w:r>
        <w:rPr>
          <w:rFonts w:hint="eastAsia"/>
        </w:rPr>
        <w:t>校验，检验通过后，</w:t>
      </w:r>
      <w:r w:rsidR="00330DEC">
        <w:rPr>
          <w:rFonts w:hint="eastAsia"/>
        </w:rPr>
        <w:t>流（下载）</w:t>
      </w:r>
      <w:r>
        <w:rPr>
          <w:rFonts w:hint="eastAsia"/>
        </w:rPr>
        <w:t>向</w:t>
      </w:r>
      <w:r>
        <w:rPr>
          <w:rFonts w:hint="eastAsia"/>
        </w:rPr>
        <w:t>CDN</w:t>
      </w:r>
      <w:r>
        <w:rPr>
          <w:rFonts w:hint="eastAsia"/>
        </w:rPr>
        <w:t>服务器发生媒体流。</w:t>
      </w:r>
    </w:p>
    <w:p w:rsidR="00C20629" w:rsidRDefault="00C20629" w:rsidP="00F83602">
      <w:pPr>
        <w:pStyle w:val="afb"/>
        <w:numPr>
          <w:ilvl w:val="0"/>
          <w:numId w:val="16"/>
        </w:numPr>
        <w:ind w:firstLineChars="0"/>
      </w:pPr>
      <w:r>
        <w:rPr>
          <w:rFonts w:hint="eastAsia"/>
        </w:rPr>
        <w:lastRenderedPageBreak/>
        <w:t>CDN</w:t>
      </w:r>
      <w:r>
        <w:rPr>
          <w:rFonts w:hint="eastAsia"/>
        </w:rPr>
        <w:t>系统</w:t>
      </w:r>
      <w:r w:rsidR="00330DEC">
        <w:rPr>
          <w:rFonts w:hint="eastAsia"/>
        </w:rPr>
        <w:t>向终端用户返回</w:t>
      </w:r>
      <w:r>
        <w:rPr>
          <w:rFonts w:hint="eastAsia"/>
        </w:rPr>
        <w:t>媒体流。</w:t>
      </w:r>
    </w:p>
    <w:p w:rsidR="007A006A" w:rsidRDefault="007A006A" w:rsidP="009959FA">
      <w:pPr>
        <w:pStyle w:val="afb"/>
        <w:ind w:firstLine="420"/>
      </w:pPr>
    </w:p>
    <w:p w:rsidR="00D9290D" w:rsidRDefault="00D9290D" w:rsidP="00D9290D">
      <w:pPr>
        <w:pStyle w:val="2"/>
      </w:pPr>
      <w:bookmarkStart w:id="71" w:name="_Toc363640100"/>
      <w:r>
        <w:rPr>
          <w:rFonts w:hint="eastAsia"/>
        </w:rPr>
        <w:t>关于</w:t>
      </w:r>
      <w:r>
        <w:rPr>
          <w:rFonts w:hint="eastAsia"/>
        </w:rPr>
        <w:t>URL</w:t>
      </w:r>
      <w:r>
        <w:rPr>
          <w:rFonts w:hint="eastAsia"/>
        </w:rPr>
        <w:t>中域名和</w:t>
      </w:r>
      <w:r>
        <w:rPr>
          <w:rFonts w:hint="eastAsia"/>
        </w:rPr>
        <w:t>IP</w:t>
      </w:r>
      <w:r>
        <w:rPr>
          <w:rFonts w:hint="eastAsia"/>
        </w:rPr>
        <w:t>的使用说明</w:t>
      </w:r>
      <w:bookmarkEnd w:id="71"/>
    </w:p>
    <w:p w:rsidR="00D9290D" w:rsidRDefault="00D9290D" w:rsidP="00D9290D">
      <w:pPr>
        <w:pStyle w:val="afb"/>
        <w:ind w:firstLine="420"/>
      </w:pPr>
      <w:r>
        <w:rPr>
          <w:rFonts w:hint="eastAsia"/>
        </w:rPr>
        <w:t>如果请求是从</w:t>
      </w:r>
      <w:r w:rsidR="002B4AE3">
        <w:rPr>
          <w:rFonts w:hint="eastAsia"/>
        </w:rPr>
        <w:t>GSLB</w:t>
      </w:r>
      <w:r>
        <w:rPr>
          <w:rFonts w:hint="eastAsia"/>
        </w:rPr>
        <w:t>发往</w:t>
      </w:r>
      <w:r>
        <w:rPr>
          <w:rFonts w:hint="eastAsia"/>
        </w:rPr>
        <w:t>CDN</w:t>
      </w:r>
      <w:r>
        <w:rPr>
          <w:rFonts w:hint="eastAsia"/>
        </w:rPr>
        <w:t>，</w:t>
      </w:r>
      <w:r w:rsidR="002B4AE3">
        <w:rPr>
          <w:rFonts w:hint="eastAsia"/>
        </w:rPr>
        <w:t>GSLB</w:t>
      </w:r>
      <w:r>
        <w:rPr>
          <w:rFonts w:hint="eastAsia"/>
        </w:rPr>
        <w:t>需要将下面样例</w:t>
      </w:r>
      <w:r>
        <w:rPr>
          <w:rFonts w:hint="eastAsia"/>
        </w:rPr>
        <w:t>URL</w:t>
      </w:r>
      <w:r>
        <w:rPr>
          <w:rFonts w:hint="eastAsia"/>
        </w:rPr>
        <w:t>中的“</w:t>
      </w:r>
      <w:r w:rsidRPr="009F2575">
        <w:t>PSSIP:</w:t>
      </w:r>
      <w:r w:rsidRPr="009F2575">
        <w:rPr>
          <w:rFonts w:hint="eastAsia"/>
        </w:rPr>
        <w:t>port</w:t>
      </w:r>
      <w:r>
        <w:rPr>
          <w:rFonts w:hint="eastAsia"/>
        </w:rPr>
        <w:t>”</w:t>
      </w:r>
      <w:r w:rsidRPr="009F2575">
        <w:rPr>
          <w:rFonts w:hint="eastAsia"/>
        </w:rPr>
        <w:t>替换为域名和端口</w:t>
      </w:r>
      <w:r>
        <w:rPr>
          <w:rFonts w:hint="eastAsia"/>
        </w:rPr>
        <w:t>，</w:t>
      </w:r>
      <w:r w:rsidRPr="009F2575">
        <w:rPr>
          <w:rFonts w:hint="eastAsia"/>
        </w:rPr>
        <w:t>点播的域名：</w:t>
      </w:r>
      <w:hyperlink r:id="rId14" w:history="1">
        <w:r w:rsidRPr="009F2575">
          <w:rPr>
            <w:rFonts w:hint="eastAsia"/>
          </w:rPr>
          <w:t>vod.cdn</w:t>
        </w:r>
        <w:r w:rsidR="004E3CA9">
          <w:rPr>
            <w:rFonts w:hint="eastAsia"/>
          </w:rPr>
          <w:t>1</w:t>
        </w:r>
        <w:r w:rsidRPr="009F2575">
          <w:rPr>
            <w:rFonts w:hint="eastAsia"/>
          </w:rPr>
          <w:t>.cmvideo.cn:8088</w:t>
        </w:r>
      </w:hyperlink>
      <w:r w:rsidRPr="009F2575">
        <w:rPr>
          <w:rFonts w:hint="eastAsia"/>
        </w:rPr>
        <w:t>，下载的域名：</w:t>
      </w:r>
      <w:hyperlink r:id="rId15" w:history="1">
        <w:r w:rsidRPr="009F2575">
          <w:rPr>
            <w:rFonts w:hint="eastAsia"/>
          </w:rPr>
          <w:t>dls.cdn</w:t>
        </w:r>
        <w:r w:rsidR="004E3CA9">
          <w:rPr>
            <w:rFonts w:hint="eastAsia"/>
          </w:rPr>
          <w:t>1</w:t>
        </w:r>
        <w:r w:rsidRPr="009F2575">
          <w:rPr>
            <w:rFonts w:hint="eastAsia"/>
          </w:rPr>
          <w:t>.cmvideo.cn:8000</w:t>
        </w:r>
      </w:hyperlink>
      <w:r>
        <w:rPr>
          <w:rFonts w:hint="eastAsia"/>
        </w:rPr>
        <w:t>；</w:t>
      </w:r>
    </w:p>
    <w:p w:rsidR="00D9290D" w:rsidRDefault="00D9290D" w:rsidP="00D9290D">
      <w:pPr>
        <w:pStyle w:val="afb"/>
        <w:ind w:firstLine="420"/>
      </w:pPr>
      <w:r w:rsidRPr="009F2575">
        <w:rPr>
          <w:rFonts w:hint="eastAsia"/>
        </w:rPr>
        <w:t>如果</w:t>
      </w:r>
      <w:r>
        <w:rPr>
          <w:rFonts w:hint="eastAsia"/>
        </w:rPr>
        <w:t>请求</w:t>
      </w:r>
      <w:r w:rsidRPr="009F2575">
        <w:rPr>
          <w:rFonts w:hint="eastAsia"/>
        </w:rPr>
        <w:t>是</w:t>
      </w:r>
      <w:r>
        <w:rPr>
          <w:rFonts w:hint="eastAsia"/>
        </w:rPr>
        <w:t>从</w:t>
      </w:r>
      <w:r w:rsidR="002B4AE3">
        <w:rPr>
          <w:rFonts w:hint="eastAsia"/>
        </w:rPr>
        <w:t>GSLB</w:t>
      </w:r>
      <w:r w:rsidRPr="009F2575">
        <w:rPr>
          <w:rFonts w:hint="eastAsia"/>
        </w:rPr>
        <w:t>到基地，</w:t>
      </w:r>
      <w:r>
        <w:rPr>
          <w:rFonts w:hint="eastAsia"/>
        </w:rPr>
        <w:t>URL</w:t>
      </w:r>
      <w:r>
        <w:rPr>
          <w:rFonts w:hint="eastAsia"/>
        </w:rPr>
        <w:t>中</w:t>
      </w:r>
      <w:r w:rsidRPr="009F2575">
        <w:rPr>
          <w:rFonts w:hint="eastAsia"/>
        </w:rPr>
        <w:t>就为基地</w:t>
      </w:r>
      <w:r>
        <w:rPr>
          <w:rFonts w:hint="eastAsia"/>
        </w:rPr>
        <w:t>目标</w:t>
      </w:r>
      <w:r w:rsidRPr="009F2575">
        <w:rPr>
          <w:rFonts w:hint="eastAsia"/>
        </w:rPr>
        <w:t>服务器</w:t>
      </w:r>
      <w:r>
        <w:rPr>
          <w:rFonts w:hint="eastAsia"/>
        </w:rPr>
        <w:t>的</w:t>
      </w:r>
      <w:r w:rsidRPr="009F2575">
        <w:rPr>
          <w:rFonts w:hint="eastAsia"/>
        </w:rPr>
        <w:t>IP</w:t>
      </w:r>
      <w:r w:rsidRPr="009F2575">
        <w:rPr>
          <w:rFonts w:hint="eastAsia"/>
        </w:rPr>
        <w:t>和端口；</w:t>
      </w:r>
    </w:p>
    <w:p w:rsidR="0021702F" w:rsidRDefault="0021702F" w:rsidP="00D9290D">
      <w:pPr>
        <w:pStyle w:val="afb"/>
        <w:ind w:firstLine="420"/>
      </w:pPr>
    </w:p>
    <w:p w:rsidR="00D9290D" w:rsidRDefault="002B4AE3" w:rsidP="007A6310">
      <w:pPr>
        <w:pStyle w:val="2"/>
      </w:pPr>
      <w:bookmarkStart w:id="72" w:name="_Toc363640101"/>
      <w:r>
        <w:rPr>
          <w:rFonts w:hint="eastAsia"/>
        </w:rPr>
        <w:t>GSLB</w:t>
      </w:r>
      <w:r w:rsidR="007A6310">
        <w:rPr>
          <w:rFonts w:hint="eastAsia"/>
        </w:rPr>
        <w:t>&amp;CDN</w:t>
      </w:r>
      <w:r w:rsidR="007A6310">
        <w:rPr>
          <w:rFonts w:hint="eastAsia"/>
        </w:rPr>
        <w:t>、</w:t>
      </w:r>
      <w:r w:rsidR="007A6310">
        <w:rPr>
          <w:rFonts w:hint="eastAsia"/>
        </w:rPr>
        <w:t>CDN&amp;</w:t>
      </w:r>
      <w:r w:rsidR="007A6310">
        <w:rPr>
          <w:rFonts w:hint="eastAsia"/>
        </w:rPr>
        <w:t>基地流</w:t>
      </w:r>
      <w:r w:rsidR="007A6310">
        <w:rPr>
          <w:rFonts w:hint="eastAsia"/>
        </w:rPr>
        <w:t>/</w:t>
      </w:r>
      <w:r w:rsidR="007A6310">
        <w:rPr>
          <w:rFonts w:hint="eastAsia"/>
        </w:rPr>
        <w:t>下载的秘钥约束</w:t>
      </w:r>
      <w:bookmarkEnd w:id="72"/>
    </w:p>
    <w:p w:rsidR="007A6310" w:rsidRDefault="002B4AE3" w:rsidP="00D9290D">
      <w:pPr>
        <w:pStyle w:val="afb"/>
        <w:ind w:firstLine="420"/>
      </w:pPr>
      <w:r>
        <w:rPr>
          <w:rFonts w:hint="eastAsia"/>
        </w:rPr>
        <w:t>GSLB</w:t>
      </w:r>
      <w:r w:rsidR="007A6310">
        <w:rPr>
          <w:rFonts w:hint="eastAsia"/>
        </w:rPr>
        <w:t>、</w:t>
      </w:r>
      <w:r w:rsidR="007A6310">
        <w:rPr>
          <w:rFonts w:hint="eastAsia"/>
        </w:rPr>
        <w:t>CDN</w:t>
      </w:r>
      <w:r w:rsidR="007A6310">
        <w:rPr>
          <w:rFonts w:hint="eastAsia"/>
        </w:rPr>
        <w:t>与基地流服务三者之间均使用</w:t>
      </w:r>
      <w:r w:rsidR="007A6310">
        <w:rPr>
          <w:rFonts w:hint="eastAsia"/>
        </w:rPr>
        <w:t>MD5</w:t>
      </w:r>
      <w:r w:rsidR="007A6310">
        <w:rPr>
          <w:rFonts w:hint="eastAsia"/>
        </w:rPr>
        <w:t>安全校验，</w:t>
      </w:r>
      <w:r>
        <w:rPr>
          <w:rFonts w:hint="eastAsia"/>
        </w:rPr>
        <w:t>GSLB</w:t>
      </w:r>
      <w:r w:rsidR="007A6310">
        <w:rPr>
          <w:rFonts w:hint="eastAsia"/>
        </w:rPr>
        <w:t>与</w:t>
      </w:r>
      <w:r w:rsidR="007A6310">
        <w:rPr>
          <w:rFonts w:hint="eastAsia"/>
        </w:rPr>
        <w:t>CDN</w:t>
      </w:r>
      <w:r w:rsidR="007A6310">
        <w:rPr>
          <w:rFonts w:hint="eastAsia"/>
        </w:rPr>
        <w:t>之间、以及</w:t>
      </w:r>
      <w:r w:rsidR="007A6310">
        <w:rPr>
          <w:rFonts w:hint="eastAsia"/>
        </w:rPr>
        <w:t>CDN</w:t>
      </w:r>
      <w:r w:rsidR="007A6310">
        <w:rPr>
          <w:rFonts w:hint="eastAsia"/>
        </w:rPr>
        <w:t>与之间之间使用相同的秘钥配置。</w:t>
      </w:r>
    </w:p>
    <w:p w:rsidR="0021702F" w:rsidRPr="007A6310" w:rsidRDefault="0021702F" w:rsidP="00D9290D">
      <w:pPr>
        <w:pStyle w:val="afb"/>
        <w:ind w:firstLine="420"/>
      </w:pPr>
    </w:p>
    <w:p w:rsidR="00EE73F8" w:rsidRDefault="009F2575" w:rsidP="00745D97">
      <w:pPr>
        <w:pStyle w:val="2"/>
      </w:pPr>
      <w:bookmarkStart w:id="73" w:name="_Toc363640102"/>
      <w:bookmarkStart w:id="74" w:name="_Ref357522584"/>
      <w:r>
        <w:rPr>
          <w:rFonts w:hint="eastAsia"/>
        </w:rPr>
        <w:t>流服务</w:t>
      </w:r>
      <w:bookmarkEnd w:id="73"/>
    </w:p>
    <w:p w:rsidR="00DD5C84" w:rsidRPr="00490020" w:rsidRDefault="00633832" w:rsidP="00EE73F8">
      <w:pPr>
        <w:pStyle w:val="30"/>
      </w:pPr>
      <w:bookmarkStart w:id="75" w:name="_Toc363640103"/>
      <w:r w:rsidRPr="00490020">
        <w:rPr>
          <w:rFonts w:hint="eastAsia"/>
        </w:rPr>
        <w:t>URL</w:t>
      </w:r>
      <w:r w:rsidR="00CC192E">
        <w:rPr>
          <w:rFonts w:hint="eastAsia"/>
        </w:rPr>
        <w:t>参数定义</w:t>
      </w:r>
      <w:bookmarkEnd w:id="74"/>
      <w:bookmarkEnd w:id="75"/>
    </w:p>
    <w:p w:rsidR="00CC192E" w:rsidRPr="006A73D4" w:rsidRDefault="00CC192E" w:rsidP="006A73D4">
      <w:pPr>
        <w:pStyle w:val="afb"/>
        <w:ind w:firstLine="420"/>
      </w:pPr>
      <w:r w:rsidRPr="006A73D4">
        <w:rPr>
          <w:rFonts w:hint="eastAsia"/>
        </w:rPr>
        <w:t>URL</w:t>
      </w:r>
      <w:r w:rsidRPr="006A73D4">
        <w:rPr>
          <w:rFonts w:hint="eastAsia"/>
        </w:rPr>
        <w:t>样例：</w:t>
      </w:r>
    </w:p>
    <w:p w:rsidR="00DD5C84" w:rsidRPr="006D3911" w:rsidRDefault="00301FF7" w:rsidP="006A73D4">
      <w:pPr>
        <w:pStyle w:val="afb"/>
        <w:ind w:firstLine="420"/>
      </w:pPr>
      <w:r w:rsidRPr="00136998">
        <w:rPr>
          <w:rStyle w:val="aff4"/>
          <w:rFonts w:hint="eastAsia"/>
        </w:rPr>
        <w:t>http</w:t>
      </w:r>
      <w:r w:rsidR="00DD5C84" w:rsidRPr="00136998">
        <w:rPr>
          <w:rStyle w:val="aff4"/>
        </w:rPr>
        <w:t>://PSSIP:</w:t>
      </w:r>
      <w:r w:rsidR="00DD5C84" w:rsidRPr="00136998">
        <w:rPr>
          <w:rStyle w:val="aff4"/>
          <w:rFonts w:hint="eastAsia"/>
        </w:rPr>
        <w:t>port</w:t>
      </w:r>
      <w:r w:rsidR="00DD5C84" w:rsidRPr="00136998">
        <w:rPr>
          <w:rStyle w:val="aff4"/>
        </w:rPr>
        <w:t>/filepath/</w:t>
      </w:r>
      <w:r w:rsidR="009F2575" w:rsidRPr="003E1DCF">
        <w:rPr>
          <w:rStyle w:val="aff4"/>
        </w:rPr>
        <w:t>avsync.</w:t>
      </w:r>
      <w:r w:rsidR="009F2575">
        <w:rPr>
          <w:rStyle w:val="aff4"/>
          <w:rFonts w:hint="eastAsia"/>
        </w:rPr>
        <w:t>3gp</w:t>
      </w:r>
      <w:ins w:id="76" w:author="h00202981" w:date="2014-06-12T14:16:00Z">
        <w:r w:rsidR="0032792C">
          <w:rPr>
            <w:rStyle w:val="aff4"/>
            <w:rFonts w:hint="eastAsia"/>
          </w:rPr>
          <w:t>.m3u8</w:t>
        </w:r>
      </w:ins>
      <w:r w:rsidR="00DD5C84" w:rsidRPr="00136998">
        <w:rPr>
          <w:rStyle w:val="aff4"/>
          <w:rFonts w:hint="eastAsia"/>
        </w:rPr>
        <w:t>?</w:t>
      </w:r>
      <w:r w:rsidR="00DD5C84" w:rsidRPr="00136998">
        <w:rPr>
          <w:rStyle w:val="aff4"/>
        </w:rPr>
        <w:t>audioid=2</w:t>
      </w:r>
      <w:r w:rsidR="00DD5C84" w:rsidRPr="00136998">
        <w:rPr>
          <w:rStyle w:val="aff4"/>
          <w:rFonts w:hint="eastAsia"/>
        </w:rPr>
        <w:t>&amp;</w:t>
      </w:r>
      <w:r w:rsidR="00DD5C84" w:rsidRPr="00136998">
        <w:rPr>
          <w:rStyle w:val="aff4"/>
        </w:rPr>
        <w:t>msisdn=966999100002</w:t>
      </w:r>
      <w:r w:rsidR="00DD5C84" w:rsidRPr="00136998">
        <w:rPr>
          <w:rStyle w:val="aff4"/>
          <w:rFonts w:hint="eastAsia"/>
        </w:rPr>
        <w:t>&amp;</w:t>
      </w:r>
      <w:r w:rsidR="00DD5C84" w:rsidRPr="00136998">
        <w:rPr>
          <w:rStyle w:val="aff4"/>
        </w:rPr>
        <w:t>mdspid=93843</w:t>
      </w:r>
      <w:r w:rsidR="00DD5C84" w:rsidRPr="00136998">
        <w:rPr>
          <w:rStyle w:val="aff4"/>
          <w:rFonts w:hint="eastAsia"/>
        </w:rPr>
        <w:t>&amp;</w:t>
      </w:r>
      <w:r w:rsidR="00DD5C84" w:rsidRPr="00136998">
        <w:rPr>
          <w:rStyle w:val="aff4"/>
        </w:rPr>
        <w:t>spid=666666</w:t>
      </w:r>
      <w:r w:rsidR="00DD5C84" w:rsidRPr="00136998">
        <w:rPr>
          <w:rStyle w:val="aff4"/>
          <w:rFonts w:hint="eastAsia"/>
        </w:rPr>
        <w:t>&amp;</w:t>
      </w:r>
      <w:r w:rsidR="00DD5C84" w:rsidRPr="00136998">
        <w:rPr>
          <w:rStyle w:val="aff4"/>
        </w:rPr>
        <w:t>sid=0100101200</w:t>
      </w:r>
      <w:r w:rsidR="00DD5C84" w:rsidRPr="00136998">
        <w:rPr>
          <w:rStyle w:val="aff4"/>
          <w:rFonts w:hint="eastAsia"/>
        </w:rPr>
        <w:t>&amp;pid=60012333&amp;nettype</w:t>
      </w:r>
      <w:r w:rsidR="00DD5C84" w:rsidRPr="00136998">
        <w:rPr>
          <w:rStyle w:val="aff4"/>
        </w:rPr>
        <w:t>=</w:t>
      </w:r>
      <w:r w:rsidR="00DD5C84" w:rsidRPr="00136998">
        <w:rPr>
          <w:rStyle w:val="aff4"/>
          <w:rFonts w:hint="eastAsia"/>
        </w:rPr>
        <w:t>1&amp;</w:t>
      </w:r>
      <w:r w:rsidR="00DD5C84" w:rsidRPr="00136998">
        <w:rPr>
          <w:rStyle w:val="aff4"/>
        </w:rPr>
        <w:t>Channel_ID=0001</w:t>
      </w:r>
      <w:r w:rsidR="00DD5C84" w:rsidRPr="00136998">
        <w:rPr>
          <w:rStyle w:val="aff4"/>
          <w:rFonts w:hint="eastAsia"/>
        </w:rPr>
        <w:t>&amp;ctid=0&amp;eupt=0&amp;ad</w:t>
      </w:r>
      <w:r w:rsidR="00DD5C84" w:rsidRPr="00136998">
        <w:rPr>
          <w:rStyle w:val="aff4"/>
        </w:rPr>
        <w:t>=</w:t>
      </w:r>
      <w:r w:rsidR="00DD5C84" w:rsidRPr="00136998">
        <w:rPr>
          <w:rStyle w:val="aff4"/>
          <w:rFonts w:hint="eastAsia"/>
        </w:rPr>
        <w:t>1&amp;adst</w:t>
      </w:r>
      <w:r w:rsidR="00DD5C84" w:rsidRPr="00136998">
        <w:rPr>
          <w:rStyle w:val="aff4"/>
        </w:rPr>
        <w:t>=</w:t>
      </w:r>
      <w:r w:rsidR="00DD5C84" w:rsidRPr="00136998">
        <w:rPr>
          <w:rStyle w:val="aff4"/>
          <w:rFonts w:hint="eastAsia"/>
        </w:rPr>
        <w:t>adname1&amp;preview=x&amp;p=1&amp;</w:t>
      </w:r>
      <w:r w:rsidR="00DD5C84" w:rsidRPr="00136998">
        <w:rPr>
          <w:rStyle w:val="aff4"/>
        </w:rPr>
        <w:t>ProgramID</w:t>
      </w:r>
      <w:r w:rsidR="00DD5C84" w:rsidRPr="00136998">
        <w:rPr>
          <w:rStyle w:val="aff4"/>
          <w:rFonts w:hint="eastAsia"/>
        </w:rPr>
        <w:t>=xxx&amp;</w:t>
      </w:r>
      <w:r w:rsidR="00DD5C84" w:rsidRPr="00136998">
        <w:rPr>
          <w:rStyle w:val="aff4"/>
        </w:rPr>
        <w:t>ParentNodeID</w:t>
      </w:r>
      <w:r w:rsidR="00DD5C84" w:rsidRPr="00136998">
        <w:rPr>
          <w:rStyle w:val="aff4"/>
          <w:rFonts w:hint="eastAsia"/>
        </w:rPr>
        <w:t>=xxx&amp;</w:t>
      </w:r>
      <w:r w:rsidR="00DD5C84" w:rsidRPr="00136998">
        <w:rPr>
          <w:rStyle w:val="aff4"/>
        </w:rPr>
        <w:t>chargeuserid</w:t>
      </w:r>
      <w:r w:rsidR="00DD5C84" w:rsidRPr="00136998">
        <w:rPr>
          <w:rStyle w:val="aff4"/>
          <w:rFonts w:hint="eastAsia"/>
        </w:rPr>
        <w:t>=xxx&amp;</w:t>
      </w:r>
      <w:r w:rsidR="00DD5C84" w:rsidRPr="00136998">
        <w:rPr>
          <w:rStyle w:val="aff4"/>
        </w:rPr>
        <w:t>playbackbegin=YYYYMMDDhhmmss</w:t>
      </w:r>
      <w:r w:rsidR="00DD5C84" w:rsidRPr="00136998">
        <w:rPr>
          <w:rStyle w:val="aff4"/>
          <w:rFonts w:hint="eastAsia"/>
        </w:rPr>
        <w:t>&amp;</w:t>
      </w:r>
      <w:r w:rsidR="00DD5C84" w:rsidRPr="00136998">
        <w:rPr>
          <w:rStyle w:val="aff4"/>
        </w:rPr>
        <w:t>playbackend=YYYYMMDDhhmmss</w:t>
      </w:r>
      <w:r w:rsidR="00DD5C84" w:rsidRPr="00136998">
        <w:rPr>
          <w:rStyle w:val="aff4"/>
          <w:rFonts w:hint="eastAsia"/>
        </w:rPr>
        <w:t>&amp;t</w:t>
      </w:r>
      <w:r w:rsidR="00DD5C84" w:rsidRPr="00136998">
        <w:rPr>
          <w:rStyle w:val="aff4"/>
        </w:rPr>
        <w:t>race</w:t>
      </w:r>
      <w:r w:rsidR="00DD5C84" w:rsidRPr="00136998">
        <w:rPr>
          <w:rStyle w:val="aff4"/>
          <w:rFonts w:hint="eastAsia"/>
        </w:rPr>
        <w:t>u</w:t>
      </w:r>
      <w:r w:rsidR="00DD5C84" w:rsidRPr="00136998">
        <w:rPr>
          <w:rStyle w:val="aff4"/>
        </w:rPr>
        <w:t>nique</w:t>
      </w:r>
      <w:r w:rsidR="00DD5C84" w:rsidRPr="00136998">
        <w:rPr>
          <w:rStyle w:val="aff4"/>
          <w:rFonts w:hint="eastAsia"/>
        </w:rPr>
        <w:t>id=xxx&amp;ct=x&amp;psid=x&amp;p</w:t>
      </w:r>
      <w:r w:rsidR="00DD5C84" w:rsidRPr="00136998">
        <w:rPr>
          <w:rStyle w:val="aff4"/>
        </w:rPr>
        <w:t>ay</w:t>
      </w:r>
      <w:r w:rsidR="00DD5C84" w:rsidRPr="00136998">
        <w:rPr>
          <w:rStyle w:val="aff4"/>
          <w:rFonts w:hint="eastAsia"/>
        </w:rPr>
        <w:t>t</w:t>
      </w:r>
      <w:r w:rsidR="00DD5C84" w:rsidRPr="00136998">
        <w:rPr>
          <w:rStyle w:val="aff4"/>
        </w:rPr>
        <w:t>ype</w:t>
      </w:r>
      <w:r w:rsidR="00DD5C84" w:rsidRPr="00136998">
        <w:rPr>
          <w:rStyle w:val="aff4"/>
          <w:rFonts w:hint="eastAsia"/>
        </w:rPr>
        <w:t>=x&amp;...</w:t>
      </w:r>
    </w:p>
    <w:p w:rsidR="00DD5C84" w:rsidRPr="006A73D4" w:rsidRDefault="00DD5C84" w:rsidP="006A73D4">
      <w:pPr>
        <w:pStyle w:val="afb"/>
        <w:ind w:firstLine="420"/>
      </w:pPr>
      <w:r w:rsidRPr="006A73D4">
        <w:rPr>
          <w:rFonts w:hint="eastAsia"/>
        </w:rPr>
        <w:t>其中：</w:t>
      </w:r>
    </w:p>
    <w:p w:rsidR="00745D97" w:rsidRPr="002F316A" w:rsidRDefault="00745D97" w:rsidP="00745D97">
      <w:pPr>
        <w:rPr>
          <w:lang w:val="sv-SE"/>
        </w:rPr>
      </w:pPr>
    </w:p>
    <w:p w:rsidR="001A239B" w:rsidRDefault="001A239B" w:rsidP="00EE73F8">
      <w:pPr>
        <w:pStyle w:val="30"/>
      </w:pPr>
      <w:bookmarkStart w:id="77" w:name="_Toc363640104"/>
      <w:r>
        <w:rPr>
          <w:rFonts w:hint="eastAsia"/>
        </w:rPr>
        <w:t>URL MD5</w:t>
      </w:r>
      <w:r>
        <w:rPr>
          <w:rFonts w:hint="eastAsia"/>
        </w:rPr>
        <w:t>加密</w:t>
      </w:r>
      <w:r w:rsidR="00401029">
        <w:rPr>
          <w:rFonts w:hint="eastAsia"/>
        </w:rPr>
        <w:t>规则</w:t>
      </w:r>
      <w:bookmarkEnd w:id="77"/>
    </w:p>
    <w:p w:rsidR="00331924" w:rsidRDefault="00331924" w:rsidP="00F83602">
      <w:pPr>
        <w:pStyle w:val="4"/>
        <w:numPr>
          <w:ilvl w:val="0"/>
          <w:numId w:val="17"/>
        </w:numPr>
      </w:pPr>
      <w:r>
        <w:rPr>
          <w:rFonts w:hint="eastAsia"/>
        </w:rPr>
        <w:t>URI</w:t>
      </w:r>
      <w:r>
        <w:rPr>
          <w:rFonts w:hint="eastAsia"/>
        </w:rPr>
        <w:t>拼接</w:t>
      </w:r>
    </w:p>
    <w:p w:rsidR="001A239B" w:rsidRDefault="002B4AE3" w:rsidP="001A239B">
      <w:pPr>
        <w:pStyle w:val="afb"/>
        <w:ind w:firstLine="420"/>
      </w:pPr>
      <w:r>
        <w:rPr>
          <w:rFonts w:hint="eastAsia"/>
        </w:rPr>
        <w:t>GSLB</w:t>
      </w:r>
      <w:r w:rsidR="001A239B" w:rsidRPr="006A73D4">
        <w:rPr>
          <w:rFonts w:hint="eastAsia"/>
        </w:rPr>
        <w:t>将</w:t>
      </w:r>
      <w:r w:rsidR="00036039">
        <w:fldChar w:fldCharType="begin"/>
      </w:r>
      <w:r w:rsidR="00331924">
        <w:instrText xml:space="preserve"> </w:instrText>
      </w:r>
      <w:r w:rsidR="00331924">
        <w:rPr>
          <w:rFonts w:hint="eastAsia"/>
        </w:rPr>
        <w:instrText>REF _Ref357522584 \r \h</w:instrText>
      </w:r>
      <w:r w:rsidR="00331924">
        <w:instrText xml:space="preserve"> </w:instrText>
      </w:r>
      <w:r w:rsidR="00036039">
        <w:fldChar w:fldCharType="separate"/>
      </w:r>
      <w:r w:rsidR="00331924">
        <w:t>3.</w:t>
      </w:r>
      <w:r w:rsidR="001F7433">
        <w:rPr>
          <w:rFonts w:hint="eastAsia"/>
        </w:rPr>
        <w:t>3.</w:t>
      </w:r>
      <w:r w:rsidR="00331924">
        <w:t>1</w:t>
      </w:r>
      <w:r w:rsidR="00036039">
        <w:fldChar w:fldCharType="end"/>
      </w:r>
      <w:r w:rsidR="00331924">
        <w:rPr>
          <w:rFonts w:hint="eastAsia"/>
        </w:rPr>
        <w:t>章节中定义的</w:t>
      </w:r>
      <w:r w:rsidR="001A239B" w:rsidRPr="006A73D4">
        <w:rPr>
          <w:rFonts w:hint="eastAsia"/>
        </w:rPr>
        <w:t>URL</w:t>
      </w:r>
      <w:r w:rsidR="001A239B" w:rsidRPr="006A73D4">
        <w:rPr>
          <w:rFonts w:hint="eastAsia"/>
        </w:rPr>
        <w:t>中的“</w:t>
      </w:r>
      <w:r w:rsidR="001A239B" w:rsidRPr="00136998">
        <w:rPr>
          <w:rStyle w:val="aff4"/>
        </w:rPr>
        <w:t>filepath/avsync.3gp</w:t>
      </w:r>
      <w:ins w:id="78" w:author="h00202981" w:date="2014-06-12T14:16:00Z">
        <w:r w:rsidR="0032792C">
          <w:rPr>
            <w:rStyle w:val="aff4"/>
            <w:rFonts w:hint="eastAsia"/>
          </w:rPr>
          <w:t>.m3u8</w:t>
        </w:r>
      </w:ins>
      <w:r w:rsidR="001A239B" w:rsidRPr="00136998">
        <w:rPr>
          <w:rStyle w:val="aff4"/>
        </w:rPr>
        <w:t>?audioid=2&amp;msisdn=966999100002&amp;&amp;mdspid=93843</w:t>
      </w:r>
      <w:r w:rsidR="001A239B" w:rsidRPr="00136998">
        <w:rPr>
          <w:rStyle w:val="aff4"/>
          <w:rFonts w:hint="eastAsia"/>
        </w:rPr>
        <w:t>&amp;</w:t>
      </w:r>
      <w:r w:rsidR="001A239B" w:rsidRPr="00136998">
        <w:rPr>
          <w:rStyle w:val="aff4"/>
        </w:rPr>
        <w:t>…</w:t>
      </w:r>
      <w:r w:rsidR="001A239B" w:rsidRPr="00136998">
        <w:rPr>
          <w:rStyle w:val="aff4"/>
          <w:rFonts w:hint="eastAsia"/>
        </w:rPr>
        <w:t>&amp;...</w:t>
      </w:r>
      <w:r w:rsidR="001A239B" w:rsidRPr="006A73D4">
        <w:rPr>
          <w:rFonts w:hint="eastAsia"/>
        </w:rPr>
        <w:t>”与时间戳（</w:t>
      </w:r>
      <w:r w:rsidR="001A239B" w:rsidRPr="006A73D4">
        <w:rPr>
          <w:rFonts w:hint="eastAsia"/>
        </w:rPr>
        <w:t>timestamp</w:t>
      </w:r>
      <w:r w:rsidR="001A239B" w:rsidRPr="006A73D4">
        <w:rPr>
          <w:rFonts w:hint="eastAsia"/>
        </w:rPr>
        <w:t>）、</w:t>
      </w:r>
      <w:r w:rsidR="001A239B" w:rsidRPr="006A73D4">
        <w:rPr>
          <w:rFonts w:hint="eastAsia"/>
        </w:rPr>
        <w:t>MD5</w:t>
      </w:r>
      <w:r w:rsidR="001A239B" w:rsidRPr="006A73D4">
        <w:rPr>
          <w:rFonts w:hint="eastAsia"/>
        </w:rPr>
        <w:t>密钥（以</w:t>
      </w:r>
      <w:r w:rsidR="001A239B" w:rsidRPr="006A73D4">
        <w:rPr>
          <w:rFonts w:hint="eastAsia"/>
        </w:rPr>
        <w:t>MDN2000</w:t>
      </w:r>
      <w:r w:rsidR="001A239B" w:rsidRPr="006A73D4">
        <w:rPr>
          <w:rFonts w:hint="eastAsia"/>
        </w:rPr>
        <w:t>为例）拼接</w:t>
      </w:r>
      <w:r w:rsidR="005644BB">
        <w:rPr>
          <w:rFonts w:hint="eastAsia"/>
        </w:rPr>
        <w:t>（若</w:t>
      </w:r>
      <w:r w:rsidR="005644BB">
        <w:rPr>
          <w:rFonts w:hint="eastAsia"/>
        </w:rPr>
        <w:t>timestamp</w:t>
      </w:r>
      <w:r w:rsidR="005644BB">
        <w:rPr>
          <w:rFonts w:hint="eastAsia"/>
        </w:rPr>
        <w:t>在</w:t>
      </w:r>
      <w:r w:rsidR="005644BB">
        <w:rPr>
          <w:rFonts w:hint="eastAsia"/>
        </w:rPr>
        <w:t>URL</w:t>
      </w:r>
      <w:r w:rsidR="005644BB">
        <w:rPr>
          <w:rFonts w:hint="eastAsia"/>
        </w:rPr>
        <w:t>中已包含则不需另外拼接）</w:t>
      </w:r>
      <w:r w:rsidR="001A239B" w:rsidRPr="006A73D4">
        <w:rPr>
          <w:rFonts w:hint="eastAsia"/>
        </w:rPr>
        <w:t>生成如下</w:t>
      </w:r>
      <w:r w:rsidR="001A239B" w:rsidRPr="006A73D4">
        <w:rPr>
          <w:rFonts w:hint="eastAsia"/>
        </w:rPr>
        <w:t>URI</w:t>
      </w:r>
      <w:r w:rsidR="001A239B" w:rsidRPr="006A73D4">
        <w:rPr>
          <w:rFonts w:hint="eastAsia"/>
        </w:rPr>
        <w:t>（简称校验和输入字符串）</w:t>
      </w:r>
      <w:r w:rsidR="001A239B" w:rsidRPr="006A73D4">
        <w:rPr>
          <w:rFonts w:hint="eastAsia"/>
        </w:rPr>
        <w:lastRenderedPageBreak/>
        <w:t>“</w:t>
      </w:r>
      <w:r w:rsidR="001A239B" w:rsidRPr="00136998">
        <w:rPr>
          <w:rStyle w:val="aff4"/>
        </w:rPr>
        <w:t>filepath/avsync.3gp</w:t>
      </w:r>
      <w:ins w:id="79" w:author="h00202981" w:date="2014-06-12T14:16:00Z">
        <w:r w:rsidR="0032792C">
          <w:rPr>
            <w:rStyle w:val="aff4"/>
            <w:rFonts w:hint="eastAsia"/>
          </w:rPr>
          <w:t>.m3u8</w:t>
        </w:r>
      </w:ins>
      <w:r w:rsidR="001A239B" w:rsidRPr="00136998">
        <w:rPr>
          <w:rStyle w:val="aff4"/>
        </w:rPr>
        <w:t>?audioid=2&amp;msisdn=966999100002&amp;mdspid=93843&amp;…</w:t>
      </w:r>
      <w:r w:rsidR="001A239B" w:rsidRPr="00136998">
        <w:rPr>
          <w:rStyle w:val="aff4"/>
          <w:rFonts w:hint="eastAsia"/>
        </w:rPr>
        <w:t>&amp;p</w:t>
      </w:r>
      <w:r w:rsidR="001A239B" w:rsidRPr="00136998">
        <w:rPr>
          <w:rStyle w:val="aff4"/>
        </w:rPr>
        <w:t>ay</w:t>
      </w:r>
      <w:r w:rsidR="001A239B" w:rsidRPr="00136998">
        <w:rPr>
          <w:rStyle w:val="aff4"/>
          <w:rFonts w:hint="eastAsia"/>
        </w:rPr>
        <w:t>t</w:t>
      </w:r>
      <w:r w:rsidR="001A239B" w:rsidRPr="00136998">
        <w:rPr>
          <w:rStyle w:val="aff4"/>
        </w:rPr>
        <w:t>ype</w:t>
      </w:r>
      <w:r w:rsidR="001A239B" w:rsidRPr="00136998">
        <w:rPr>
          <w:rStyle w:val="aff4"/>
          <w:rFonts w:hint="eastAsia"/>
        </w:rPr>
        <w:t>=x&amp;Q=x&amp;promid= x&amp;...&amp;</w:t>
      </w:r>
      <w:r w:rsidR="001A239B" w:rsidRPr="005644BB">
        <w:rPr>
          <w:rStyle w:val="aff4"/>
          <w:rFonts w:hint="eastAsia"/>
          <w:color w:val="FF0000"/>
        </w:rPr>
        <w:t>timestamp=20050517164850</w:t>
      </w:r>
      <w:r w:rsidR="00EE73F8" w:rsidRPr="005644BB">
        <w:rPr>
          <w:rStyle w:val="aff4"/>
          <w:rFonts w:hint="eastAsia"/>
          <w:color w:val="7030A0"/>
        </w:rPr>
        <w:t>MDN2000</w:t>
      </w:r>
      <w:r w:rsidR="001A239B" w:rsidRPr="006A73D4">
        <w:rPr>
          <w:rFonts w:hint="eastAsia"/>
        </w:rPr>
        <w:t>”</w:t>
      </w:r>
    </w:p>
    <w:tbl>
      <w:tblPr>
        <w:tblW w:w="8963"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9"/>
        <w:gridCol w:w="622"/>
        <w:gridCol w:w="792"/>
        <w:gridCol w:w="755"/>
        <w:gridCol w:w="1190"/>
        <w:gridCol w:w="4465"/>
      </w:tblGrid>
      <w:tr w:rsidR="001A239B" w:rsidTr="00EE73F8">
        <w:trPr>
          <w:trHeight w:val="265"/>
        </w:trPr>
        <w:tc>
          <w:tcPr>
            <w:tcW w:w="1139" w:type="dxa"/>
          </w:tcPr>
          <w:p w:rsidR="001A239B" w:rsidRDefault="001A239B" w:rsidP="006B68F6">
            <w:pPr>
              <w:pStyle w:val="af1"/>
            </w:pPr>
            <w:r>
              <w:rPr>
                <w:rFonts w:hint="eastAsia"/>
              </w:rPr>
              <w:t>字段</w:t>
            </w:r>
          </w:p>
        </w:tc>
        <w:tc>
          <w:tcPr>
            <w:tcW w:w="622" w:type="dxa"/>
          </w:tcPr>
          <w:p w:rsidR="001A239B" w:rsidRDefault="001A239B" w:rsidP="006B68F6">
            <w:pPr>
              <w:pStyle w:val="af1"/>
            </w:pPr>
            <w:r>
              <w:rPr>
                <w:rFonts w:hint="eastAsia"/>
              </w:rPr>
              <w:t>简写参数</w:t>
            </w:r>
          </w:p>
        </w:tc>
        <w:tc>
          <w:tcPr>
            <w:tcW w:w="792" w:type="dxa"/>
          </w:tcPr>
          <w:p w:rsidR="001A239B" w:rsidRDefault="001A239B" w:rsidP="006B68F6">
            <w:pPr>
              <w:pStyle w:val="af1"/>
            </w:pPr>
            <w:r>
              <w:rPr>
                <w:rFonts w:hint="eastAsia"/>
              </w:rPr>
              <w:t>是否可选</w:t>
            </w:r>
          </w:p>
        </w:tc>
        <w:tc>
          <w:tcPr>
            <w:tcW w:w="755" w:type="dxa"/>
          </w:tcPr>
          <w:p w:rsidR="001A239B" w:rsidRDefault="001A239B" w:rsidP="006B68F6">
            <w:pPr>
              <w:pStyle w:val="af1"/>
            </w:pPr>
            <w:r>
              <w:rPr>
                <w:rFonts w:hint="eastAsia"/>
              </w:rPr>
              <w:t>类型</w:t>
            </w:r>
          </w:p>
        </w:tc>
        <w:tc>
          <w:tcPr>
            <w:tcW w:w="1190" w:type="dxa"/>
          </w:tcPr>
          <w:p w:rsidR="001A239B" w:rsidRDefault="001A239B" w:rsidP="006B68F6">
            <w:pPr>
              <w:pStyle w:val="af1"/>
            </w:pPr>
            <w:r>
              <w:rPr>
                <w:rFonts w:hint="eastAsia"/>
              </w:rPr>
              <w:t>长度（字节）</w:t>
            </w:r>
          </w:p>
        </w:tc>
        <w:tc>
          <w:tcPr>
            <w:tcW w:w="4465" w:type="dxa"/>
          </w:tcPr>
          <w:p w:rsidR="001A239B" w:rsidRDefault="001A239B" w:rsidP="006B68F6">
            <w:pPr>
              <w:pStyle w:val="af1"/>
            </w:pPr>
            <w:r>
              <w:rPr>
                <w:rFonts w:hint="eastAsia"/>
              </w:rPr>
              <w:t>说明</w:t>
            </w:r>
          </w:p>
        </w:tc>
      </w:tr>
      <w:tr w:rsidR="001A239B" w:rsidTr="00EE73F8">
        <w:tc>
          <w:tcPr>
            <w:tcW w:w="1139" w:type="dxa"/>
          </w:tcPr>
          <w:p w:rsidR="001A239B" w:rsidRPr="008F5F9C" w:rsidRDefault="001A239B" w:rsidP="00515087">
            <w:pPr>
              <w:pStyle w:val="aff2"/>
            </w:pPr>
            <w:r w:rsidRPr="008F5F9C">
              <w:rPr>
                <w:rFonts w:hint="eastAsia"/>
              </w:rPr>
              <w:t>timestamp</w:t>
            </w:r>
          </w:p>
        </w:tc>
        <w:tc>
          <w:tcPr>
            <w:tcW w:w="622" w:type="dxa"/>
          </w:tcPr>
          <w:p w:rsidR="0032792C" w:rsidRDefault="001A239B">
            <w:pPr>
              <w:pStyle w:val="aff2"/>
            </w:pPr>
            <w:r w:rsidRPr="008F5F9C">
              <w:rPr>
                <w:rFonts w:hint="eastAsia"/>
              </w:rPr>
              <w:t>ts</w:t>
            </w:r>
          </w:p>
        </w:tc>
        <w:tc>
          <w:tcPr>
            <w:tcW w:w="792" w:type="dxa"/>
          </w:tcPr>
          <w:p w:rsidR="0032792C" w:rsidRDefault="001A239B">
            <w:pPr>
              <w:pStyle w:val="aff2"/>
            </w:pPr>
            <w:r w:rsidRPr="008F5F9C">
              <w:rPr>
                <w:rFonts w:hint="eastAsia"/>
              </w:rPr>
              <w:t>可选</w:t>
            </w:r>
          </w:p>
        </w:tc>
        <w:tc>
          <w:tcPr>
            <w:tcW w:w="755" w:type="dxa"/>
          </w:tcPr>
          <w:p w:rsidR="0032792C" w:rsidRDefault="001A239B">
            <w:pPr>
              <w:pStyle w:val="aff2"/>
            </w:pPr>
            <w:r w:rsidRPr="008F5F9C">
              <w:t>D</w:t>
            </w:r>
            <w:r w:rsidRPr="008F5F9C">
              <w:rPr>
                <w:rFonts w:hint="eastAsia"/>
              </w:rPr>
              <w:t>ate</w:t>
            </w:r>
          </w:p>
        </w:tc>
        <w:tc>
          <w:tcPr>
            <w:tcW w:w="1190" w:type="dxa"/>
          </w:tcPr>
          <w:p w:rsidR="0032792C" w:rsidRDefault="001A239B">
            <w:pPr>
              <w:pStyle w:val="aff2"/>
            </w:pPr>
            <w:r w:rsidRPr="008F5F9C">
              <w:rPr>
                <w:rFonts w:hint="eastAsia"/>
              </w:rPr>
              <w:t>14</w:t>
            </w:r>
          </w:p>
        </w:tc>
        <w:tc>
          <w:tcPr>
            <w:tcW w:w="4465" w:type="dxa"/>
          </w:tcPr>
          <w:p w:rsidR="0032792C" w:rsidRDefault="001A239B">
            <w:pPr>
              <w:pStyle w:val="aff2"/>
            </w:pPr>
            <w:r w:rsidRPr="008F5F9C">
              <w:rPr>
                <w:rFonts w:hint="eastAsia"/>
              </w:rPr>
              <w:t>时间戳。门户生成。格式为</w:t>
            </w:r>
            <w:r w:rsidRPr="008F5F9C">
              <w:rPr>
                <w:rFonts w:hint="eastAsia"/>
              </w:rPr>
              <w:t>yyyymmddhhmmss</w:t>
            </w:r>
          </w:p>
          <w:p w:rsidR="0032792C" w:rsidRDefault="001A239B">
            <w:pPr>
              <w:pStyle w:val="aff2"/>
            </w:pPr>
            <w:r w:rsidRPr="008F5F9C">
              <w:rPr>
                <w:rFonts w:hint="eastAsia"/>
              </w:rPr>
              <w:t>如果配置使用防盗连</w:t>
            </w:r>
            <w:r w:rsidRPr="008F5F9C">
              <w:rPr>
                <w:rFonts w:hint="eastAsia"/>
              </w:rPr>
              <w:t>,</w:t>
            </w:r>
            <w:r w:rsidRPr="008F5F9C">
              <w:rPr>
                <w:rFonts w:hint="eastAsia"/>
              </w:rPr>
              <w:t>则该字段和</w:t>
            </w:r>
            <w:r w:rsidRPr="008F5F9C">
              <w:rPr>
                <w:rFonts w:hint="eastAsia"/>
              </w:rPr>
              <w:t>MDN2000</w:t>
            </w:r>
            <w:r w:rsidRPr="008F5F9C">
              <w:rPr>
                <w:rFonts w:hint="eastAsia"/>
              </w:rPr>
              <w:t>必须同时出现</w:t>
            </w:r>
            <w:r w:rsidRPr="008F5F9C">
              <w:rPr>
                <w:rFonts w:hint="eastAsia"/>
              </w:rPr>
              <w:t>.</w:t>
            </w:r>
          </w:p>
        </w:tc>
      </w:tr>
      <w:tr w:rsidR="001A239B" w:rsidTr="00EE73F8">
        <w:tc>
          <w:tcPr>
            <w:tcW w:w="1139" w:type="dxa"/>
          </w:tcPr>
          <w:p w:rsidR="001A239B" w:rsidRPr="008F5F9C" w:rsidRDefault="001A239B" w:rsidP="00515087">
            <w:pPr>
              <w:pStyle w:val="aff2"/>
            </w:pPr>
            <w:r w:rsidRPr="008F5F9C">
              <w:rPr>
                <w:rFonts w:hint="eastAsia"/>
              </w:rPr>
              <w:t>MDN2000</w:t>
            </w:r>
          </w:p>
        </w:tc>
        <w:tc>
          <w:tcPr>
            <w:tcW w:w="622" w:type="dxa"/>
          </w:tcPr>
          <w:p w:rsidR="0032792C" w:rsidRDefault="0032792C">
            <w:pPr>
              <w:pStyle w:val="aff2"/>
            </w:pPr>
          </w:p>
        </w:tc>
        <w:tc>
          <w:tcPr>
            <w:tcW w:w="792" w:type="dxa"/>
          </w:tcPr>
          <w:p w:rsidR="0032792C" w:rsidRDefault="00331924">
            <w:pPr>
              <w:pStyle w:val="aff2"/>
            </w:pPr>
            <w:r w:rsidRPr="008F5F9C">
              <w:rPr>
                <w:rFonts w:hint="eastAsia"/>
              </w:rPr>
              <w:t>必选</w:t>
            </w:r>
          </w:p>
        </w:tc>
        <w:tc>
          <w:tcPr>
            <w:tcW w:w="755" w:type="dxa"/>
          </w:tcPr>
          <w:p w:rsidR="0032792C" w:rsidRDefault="001A239B">
            <w:pPr>
              <w:pStyle w:val="aff2"/>
            </w:pPr>
            <w:r w:rsidRPr="008F5F9C">
              <w:rPr>
                <w:rFonts w:hint="eastAsia"/>
              </w:rPr>
              <w:t>String</w:t>
            </w:r>
          </w:p>
        </w:tc>
        <w:tc>
          <w:tcPr>
            <w:tcW w:w="1190" w:type="dxa"/>
          </w:tcPr>
          <w:p w:rsidR="0032792C" w:rsidRDefault="001A239B">
            <w:pPr>
              <w:pStyle w:val="aff2"/>
            </w:pPr>
            <w:r w:rsidRPr="008F5F9C">
              <w:rPr>
                <w:rFonts w:hint="eastAsia"/>
              </w:rPr>
              <w:t>16</w:t>
            </w:r>
          </w:p>
        </w:tc>
        <w:tc>
          <w:tcPr>
            <w:tcW w:w="4465" w:type="dxa"/>
          </w:tcPr>
          <w:p w:rsidR="0032792C" w:rsidRDefault="001A239B">
            <w:pPr>
              <w:pStyle w:val="aff2"/>
            </w:pPr>
            <w:r w:rsidRPr="008F5F9C">
              <w:rPr>
                <w:rFonts w:hint="eastAsia"/>
              </w:rPr>
              <w:t>MD5</w:t>
            </w:r>
            <w:r w:rsidRPr="008F5F9C">
              <w:rPr>
                <w:rFonts w:hint="eastAsia"/>
              </w:rPr>
              <w:t>密钥，</w:t>
            </w:r>
            <w:r w:rsidR="002B4AE3">
              <w:rPr>
                <w:rFonts w:hint="eastAsia"/>
              </w:rPr>
              <w:t>GSLB</w:t>
            </w:r>
            <w:r w:rsidR="00331924" w:rsidRPr="008F5F9C">
              <w:rPr>
                <w:rFonts w:hint="eastAsia"/>
              </w:rPr>
              <w:t>、</w:t>
            </w:r>
            <w:r w:rsidR="00331924" w:rsidRPr="008F5F9C">
              <w:rPr>
                <w:rFonts w:hint="eastAsia"/>
              </w:rPr>
              <w:t>CDN</w:t>
            </w:r>
            <w:r w:rsidRPr="008F5F9C">
              <w:rPr>
                <w:rFonts w:hint="eastAsia"/>
              </w:rPr>
              <w:t>与</w:t>
            </w:r>
            <w:r w:rsidR="00331924" w:rsidRPr="008F5F9C">
              <w:rPr>
                <w:rFonts w:hint="eastAsia"/>
              </w:rPr>
              <w:t>基地流服务</w:t>
            </w:r>
            <w:r w:rsidRPr="008F5F9C">
              <w:rPr>
                <w:rFonts w:hint="eastAsia"/>
              </w:rPr>
              <w:t>配置为同一密钥。</w:t>
            </w:r>
          </w:p>
        </w:tc>
      </w:tr>
    </w:tbl>
    <w:p w:rsidR="00287A13" w:rsidRDefault="00287A13" w:rsidP="00287A13">
      <w:pPr>
        <w:pStyle w:val="afb"/>
        <w:ind w:firstLine="420"/>
        <w:rPr>
          <w:ins w:id="80" w:author="z00127545" w:date="2015-01-26T11:01:00Z"/>
          <w:rFonts w:hint="eastAsia"/>
          <w:lang w:val="en-GB"/>
        </w:rPr>
      </w:pPr>
      <w:ins w:id="81" w:author="z00127545" w:date="2015-01-26T10:57:00Z">
        <w:r>
          <w:rPr>
            <w:lang w:val="en-GB"/>
          </w:rPr>
          <w:lastRenderedPageBreak/>
          <w:t>C</w:t>
        </w:r>
        <w:r>
          <w:rPr>
            <w:rFonts w:hint="eastAsia"/>
            <w:lang w:val="en-GB"/>
          </w:rPr>
          <w:t>lient</w:t>
        </w:r>
      </w:ins>
      <w:ins w:id="82" w:author="z00127545" w:date="2015-01-26T11:02:00Z">
        <w:r>
          <w:rPr>
            <w:rFonts w:hint="eastAsia"/>
            <w:lang w:val="en-GB"/>
          </w:rPr>
          <w:t>IP</w:t>
        </w:r>
      </w:ins>
      <w:ins w:id="83" w:author="z00127545" w:date="2015-01-26T10:58:00Z">
        <w:r>
          <w:rPr>
            <w:rFonts w:hint="eastAsia"/>
            <w:lang w:val="en-GB"/>
          </w:rPr>
          <w:t>模式</w:t>
        </w:r>
      </w:ins>
      <w:ins w:id="84" w:author="z00127545" w:date="2015-01-26T11:00:00Z">
        <w:r>
          <w:rPr>
            <w:rFonts w:hint="eastAsia"/>
            <w:lang w:val="en-GB"/>
          </w:rPr>
          <w:t>（可配）</w:t>
        </w:r>
      </w:ins>
    </w:p>
    <w:p w:rsidR="00287A13" w:rsidRDefault="00287A13" w:rsidP="00287A13">
      <w:pPr>
        <w:pStyle w:val="afb"/>
        <w:ind w:firstLine="420"/>
        <w:rPr>
          <w:ins w:id="85" w:author="z00127545" w:date="2015-01-26T11:13:00Z"/>
          <w:rFonts w:hint="eastAsia"/>
          <w:lang w:val="en-GB"/>
        </w:rPr>
      </w:pPr>
      <w:ins w:id="86" w:author="z00127545" w:date="2015-01-26T11:02:00Z">
        <w:r>
          <w:rPr>
            <w:rFonts w:hint="eastAsia"/>
            <w:lang w:val="en-GB"/>
          </w:rPr>
          <w:t>如果开启了</w:t>
        </w:r>
        <w:r>
          <w:rPr>
            <w:rFonts w:hint="eastAsia"/>
            <w:lang w:val="en-GB"/>
          </w:rPr>
          <w:t>ClientIP</w:t>
        </w:r>
        <w:r>
          <w:rPr>
            <w:rFonts w:hint="eastAsia"/>
            <w:lang w:val="en-GB"/>
          </w:rPr>
          <w:t>模式，</w:t>
        </w:r>
      </w:ins>
      <w:ins w:id="87" w:author="z00127545" w:date="2015-01-26T11:03:00Z">
        <w:r>
          <w:rPr>
            <w:rFonts w:hint="eastAsia"/>
            <w:lang w:val="en-GB"/>
          </w:rPr>
          <w:t>则</w:t>
        </w:r>
        <w:r>
          <w:rPr>
            <w:rFonts w:hint="eastAsia"/>
            <w:lang w:val="en-GB"/>
          </w:rPr>
          <w:t>GSLB</w:t>
        </w:r>
        <w:r>
          <w:rPr>
            <w:rFonts w:hint="eastAsia"/>
            <w:lang w:val="en-GB"/>
          </w:rPr>
          <w:t>需要获取终端的</w:t>
        </w:r>
        <w:r>
          <w:rPr>
            <w:rFonts w:hint="eastAsia"/>
            <w:lang w:val="en-GB"/>
          </w:rPr>
          <w:t>IP</w:t>
        </w:r>
        <w:r>
          <w:rPr>
            <w:rFonts w:hint="eastAsia"/>
            <w:lang w:val="en-GB"/>
          </w:rPr>
          <w:t>拼接到</w:t>
        </w:r>
      </w:ins>
      <w:ins w:id="88" w:author="z00127545" w:date="2015-01-26T11:12:00Z">
        <w:r w:rsidR="00572704">
          <w:rPr>
            <w:rFonts w:hint="eastAsia"/>
            <w:lang w:val="en-GB"/>
          </w:rPr>
          <w:t>MDN</w:t>
        </w:r>
      </w:ins>
      <w:ins w:id="89" w:author="z00127545" w:date="2015-01-26T11:13:00Z">
        <w:r w:rsidR="00572704">
          <w:rPr>
            <w:rFonts w:hint="eastAsia"/>
            <w:lang w:val="en-GB"/>
          </w:rPr>
          <w:t>2000</w:t>
        </w:r>
        <w:r w:rsidR="00572704">
          <w:rPr>
            <w:rFonts w:hint="eastAsia"/>
            <w:lang w:val="en-GB"/>
          </w:rPr>
          <w:t>前面，如下所示：</w:t>
        </w:r>
      </w:ins>
    </w:p>
    <w:p w:rsidR="00572704" w:rsidRPr="005B1228" w:rsidRDefault="00572704" w:rsidP="00287A13">
      <w:pPr>
        <w:pStyle w:val="afb"/>
        <w:ind w:firstLine="420"/>
        <w:rPr>
          <w:lang w:val="en-GB"/>
        </w:rPr>
      </w:pPr>
      <w:ins w:id="90" w:author="z00127545" w:date="2015-01-26T11:13:00Z">
        <w:r w:rsidRPr="006A73D4">
          <w:rPr>
            <w:rFonts w:hint="eastAsia"/>
          </w:rPr>
          <w:t>“</w:t>
        </w:r>
        <w:r w:rsidRPr="00136998">
          <w:rPr>
            <w:rStyle w:val="aff4"/>
          </w:rPr>
          <w:t>filepath/avsync.3gp</w:t>
        </w:r>
        <w:r>
          <w:rPr>
            <w:rStyle w:val="aff4"/>
            <w:rFonts w:hint="eastAsia"/>
          </w:rPr>
          <w:t>.m3u8</w:t>
        </w:r>
        <w:r w:rsidRPr="00136998">
          <w:rPr>
            <w:rStyle w:val="aff4"/>
          </w:rPr>
          <w:t>?audioid=2&amp;msisdn=966999100002&amp;mdspid=93843&amp;…</w:t>
        </w:r>
        <w:r w:rsidRPr="00136998">
          <w:rPr>
            <w:rStyle w:val="aff4"/>
            <w:rFonts w:hint="eastAsia"/>
          </w:rPr>
          <w:t>&amp;p</w:t>
        </w:r>
        <w:r w:rsidRPr="00136998">
          <w:rPr>
            <w:rStyle w:val="aff4"/>
          </w:rPr>
          <w:t>ay</w:t>
        </w:r>
        <w:r w:rsidRPr="00136998">
          <w:rPr>
            <w:rStyle w:val="aff4"/>
            <w:rFonts w:hint="eastAsia"/>
          </w:rPr>
          <w:t>t</w:t>
        </w:r>
        <w:r w:rsidRPr="00136998">
          <w:rPr>
            <w:rStyle w:val="aff4"/>
          </w:rPr>
          <w:t>ype</w:t>
        </w:r>
        <w:r w:rsidRPr="00136998">
          <w:rPr>
            <w:rStyle w:val="aff4"/>
            <w:rFonts w:hint="eastAsia"/>
          </w:rPr>
          <w:t>=x&amp;Q=x&amp;promid= x&amp;...&amp;</w:t>
        </w:r>
        <w:r w:rsidRPr="005644BB">
          <w:rPr>
            <w:rStyle w:val="aff4"/>
            <w:rFonts w:hint="eastAsia"/>
            <w:color w:val="FF0000"/>
          </w:rPr>
          <w:t>timestamp=20050517164850</w:t>
        </w:r>
      </w:ins>
      <w:ins w:id="91" w:author="z00127545" w:date="2015-01-26T12:54:00Z">
        <w:r w:rsidR="00EA0987" w:rsidRPr="00EA0987">
          <w:rPr>
            <w:rStyle w:val="aff4"/>
            <w:color w:val="FF0000"/>
          </w:rPr>
          <w:t>&amp;clientip=192.168.1.2</w:t>
        </w:r>
      </w:ins>
      <w:ins w:id="92" w:author="z00127545" w:date="2015-01-26T11:13:00Z">
        <w:r w:rsidRPr="00EA0987">
          <w:rPr>
            <w:rStyle w:val="aff4"/>
            <w:rFonts w:hint="eastAsia"/>
            <w:color w:val="4BACC6" w:themeColor="accent5"/>
            <w:rPrChange w:id="93" w:author="z00127545" w:date="2015-01-26T12:54:00Z">
              <w:rPr>
                <w:rStyle w:val="aff4"/>
                <w:rFonts w:hint="eastAsia"/>
                <w:color w:val="7030A0"/>
              </w:rPr>
            </w:rPrChange>
          </w:rPr>
          <w:t>MDN2000</w:t>
        </w:r>
        <w:r w:rsidRPr="006A73D4">
          <w:rPr>
            <w:rFonts w:hint="eastAsia"/>
          </w:rPr>
          <w:t>”</w:t>
        </w:r>
      </w:ins>
    </w:p>
    <w:p w:rsidR="00331924" w:rsidRDefault="00331924" w:rsidP="00F83602">
      <w:pPr>
        <w:pStyle w:val="4"/>
        <w:numPr>
          <w:ilvl w:val="0"/>
          <w:numId w:val="17"/>
        </w:numPr>
      </w:pPr>
      <w:r>
        <w:rPr>
          <w:rFonts w:hint="eastAsia"/>
        </w:rPr>
        <w:t>生成</w:t>
      </w:r>
      <w:r>
        <w:rPr>
          <w:rFonts w:hint="eastAsia"/>
        </w:rPr>
        <w:t>MD5</w:t>
      </w:r>
      <w:r>
        <w:rPr>
          <w:rFonts w:hint="eastAsia"/>
        </w:rPr>
        <w:t>摘要</w:t>
      </w:r>
    </w:p>
    <w:p w:rsidR="001A239B" w:rsidRPr="006A73D4" w:rsidRDefault="002B4AE3" w:rsidP="001A239B">
      <w:pPr>
        <w:pStyle w:val="afb"/>
        <w:ind w:firstLine="420"/>
      </w:pPr>
      <w:r>
        <w:rPr>
          <w:rFonts w:hint="eastAsia"/>
        </w:rPr>
        <w:t>GSLB</w:t>
      </w:r>
      <w:r w:rsidR="001A239B" w:rsidRPr="006A73D4">
        <w:rPr>
          <w:rFonts w:hint="eastAsia"/>
        </w:rPr>
        <w:t>通过</w:t>
      </w:r>
      <w:r w:rsidR="001A239B" w:rsidRPr="006A73D4">
        <w:rPr>
          <w:rFonts w:hint="eastAsia"/>
        </w:rPr>
        <w:t>MD5</w:t>
      </w:r>
      <w:r w:rsidR="001A239B" w:rsidRPr="006A73D4">
        <w:rPr>
          <w:rFonts w:hint="eastAsia"/>
        </w:rPr>
        <w:t>算法将以上</w:t>
      </w:r>
      <w:r w:rsidR="001A239B" w:rsidRPr="006A73D4">
        <w:rPr>
          <w:rFonts w:hint="eastAsia"/>
        </w:rPr>
        <w:t>UR</w:t>
      </w:r>
      <w:r w:rsidR="00331924">
        <w:rPr>
          <w:rFonts w:hint="eastAsia"/>
        </w:rPr>
        <w:t>I</w:t>
      </w:r>
      <w:r w:rsidR="00331924">
        <w:rPr>
          <w:rFonts w:hint="eastAsia"/>
        </w:rPr>
        <w:t>加密，生成校验和</w:t>
      </w:r>
      <w:r w:rsidR="001A239B" w:rsidRPr="006A73D4">
        <w:rPr>
          <w:rFonts w:hint="eastAsia"/>
        </w:rPr>
        <w:t>如</w:t>
      </w:r>
      <w:r w:rsidR="001A239B" w:rsidRPr="006A73D4">
        <w:rPr>
          <w:rFonts w:hint="eastAsia"/>
        </w:rPr>
        <w:t>06a1641c5322ffbbcbeb30ac45f99212</w:t>
      </w:r>
      <w:r w:rsidR="001A239B" w:rsidRPr="006A73D4">
        <w:rPr>
          <w:rFonts w:hint="eastAsia"/>
        </w:rPr>
        <w:t>（此处为举例，以实际生成为准），采用小写字母。</w:t>
      </w:r>
    </w:p>
    <w:p w:rsidR="00331924" w:rsidRDefault="00331924" w:rsidP="00F83602">
      <w:pPr>
        <w:pStyle w:val="4"/>
        <w:numPr>
          <w:ilvl w:val="0"/>
          <w:numId w:val="17"/>
        </w:numPr>
      </w:pPr>
      <w:r>
        <w:rPr>
          <w:rFonts w:hint="eastAsia"/>
        </w:rPr>
        <w:t>加密</w:t>
      </w:r>
      <w:r>
        <w:rPr>
          <w:rFonts w:hint="eastAsia"/>
        </w:rPr>
        <w:t>URL</w:t>
      </w:r>
      <w:r>
        <w:rPr>
          <w:rFonts w:hint="eastAsia"/>
        </w:rPr>
        <w:t>拼接</w:t>
      </w:r>
    </w:p>
    <w:p w:rsidR="001A239B" w:rsidRDefault="001A239B" w:rsidP="001A239B">
      <w:pPr>
        <w:pStyle w:val="afb"/>
        <w:ind w:firstLine="420"/>
        <w:rPr>
          <w:ins w:id="94" w:author="z00127545" w:date="2015-01-26T12:59:00Z"/>
          <w:rFonts w:hint="eastAsia"/>
        </w:rPr>
      </w:pPr>
      <w:r w:rsidRPr="006A73D4">
        <w:rPr>
          <w:rFonts w:hint="eastAsia"/>
        </w:rPr>
        <w:t>将</w:t>
      </w:r>
      <w:r w:rsidRPr="006A73D4">
        <w:rPr>
          <w:rFonts w:hint="eastAsia"/>
        </w:rPr>
        <w:t>MD5</w:t>
      </w:r>
      <w:r w:rsidRPr="006A73D4">
        <w:rPr>
          <w:rFonts w:hint="eastAsia"/>
        </w:rPr>
        <w:t>校验和与</w:t>
      </w:r>
      <w:r w:rsidRPr="006A73D4">
        <w:rPr>
          <w:rFonts w:hint="eastAsia"/>
        </w:rPr>
        <w:t>URI</w:t>
      </w:r>
      <w:r w:rsidRPr="006A73D4">
        <w:rPr>
          <w:rFonts w:hint="eastAsia"/>
        </w:rPr>
        <w:t>拼接成如下</w:t>
      </w:r>
      <w:r w:rsidR="00331924">
        <w:rPr>
          <w:rFonts w:hint="eastAsia"/>
        </w:rPr>
        <w:t>加密后</w:t>
      </w:r>
      <w:r w:rsidRPr="006A73D4">
        <w:rPr>
          <w:rFonts w:hint="eastAsia"/>
        </w:rPr>
        <w:t>URL</w:t>
      </w:r>
      <w:r w:rsidR="00331924">
        <w:rPr>
          <w:rFonts w:hint="eastAsia"/>
        </w:rPr>
        <w:t>（</w:t>
      </w:r>
      <w:r w:rsidRPr="006A73D4">
        <w:rPr>
          <w:rFonts w:hint="eastAsia"/>
        </w:rPr>
        <w:t>终端通过此</w:t>
      </w:r>
      <w:r w:rsidRPr="006A73D4">
        <w:rPr>
          <w:rFonts w:hint="eastAsia"/>
        </w:rPr>
        <w:t>URL</w:t>
      </w:r>
      <w:r w:rsidRPr="006A73D4">
        <w:rPr>
          <w:rFonts w:hint="eastAsia"/>
        </w:rPr>
        <w:t>向流媒体服务器发起请求</w:t>
      </w:r>
      <w:r w:rsidR="00331924">
        <w:rPr>
          <w:rFonts w:hint="eastAsia"/>
        </w:rPr>
        <w:t>），示例：</w:t>
      </w:r>
      <w:r w:rsidRPr="00136998">
        <w:rPr>
          <w:rStyle w:val="aff4"/>
          <w:rFonts w:hint="eastAsia"/>
        </w:rPr>
        <w:t>http</w:t>
      </w:r>
      <w:r w:rsidRPr="00136998">
        <w:rPr>
          <w:rStyle w:val="aff4"/>
        </w:rPr>
        <w:t>://PSSIP:554/filepath/avsync.3gp</w:t>
      </w:r>
      <w:ins w:id="95" w:author="h00202981" w:date="2014-06-12T14:17:00Z">
        <w:r w:rsidR="0032792C">
          <w:rPr>
            <w:rStyle w:val="aff4"/>
            <w:rFonts w:hint="eastAsia"/>
          </w:rPr>
          <w:t>.m3u8</w:t>
        </w:r>
      </w:ins>
      <w:r w:rsidRPr="00136998">
        <w:rPr>
          <w:rStyle w:val="aff4"/>
        </w:rPr>
        <w:t>?audioid=2&amp;msisdn=966999100002&amp;…</w:t>
      </w:r>
      <w:r w:rsidRPr="00136998">
        <w:rPr>
          <w:rStyle w:val="aff4"/>
          <w:rFonts w:hint="eastAsia"/>
        </w:rPr>
        <w:t>&amp;psid=x&amp;p</w:t>
      </w:r>
      <w:r w:rsidRPr="00136998">
        <w:rPr>
          <w:rStyle w:val="aff4"/>
        </w:rPr>
        <w:t>ay</w:t>
      </w:r>
      <w:r w:rsidRPr="00136998">
        <w:rPr>
          <w:rStyle w:val="aff4"/>
          <w:rFonts w:hint="eastAsia"/>
        </w:rPr>
        <w:t>t</w:t>
      </w:r>
      <w:r w:rsidRPr="00136998">
        <w:rPr>
          <w:rStyle w:val="aff4"/>
        </w:rPr>
        <w:t>ype</w:t>
      </w:r>
      <w:r w:rsidRPr="00136998">
        <w:rPr>
          <w:rStyle w:val="aff4"/>
          <w:rFonts w:hint="eastAsia"/>
        </w:rPr>
        <w:t>=x&amp;Q=x&amp;promid=x&amp;...&amp;timestamp=20050517164850&amp;encrypt=</w:t>
      </w:r>
      <w:r w:rsidRPr="00136998">
        <w:rPr>
          <w:rStyle w:val="aff4"/>
        </w:rPr>
        <w:t>06a1641c5322ffbbcbeb30ac45f99212</w:t>
      </w:r>
      <w:r>
        <w:rPr>
          <w:rFonts w:hint="eastAsia"/>
        </w:rPr>
        <w:t>。</w:t>
      </w:r>
    </w:p>
    <w:p w:rsidR="00EA0987" w:rsidRPr="006A73D4" w:rsidRDefault="00EA0987" w:rsidP="001A239B">
      <w:pPr>
        <w:pStyle w:val="afb"/>
        <w:ind w:firstLine="420"/>
      </w:pPr>
      <w:ins w:id="96" w:author="z00127545" w:date="2015-01-26T12:59:00Z">
        <w:r>
          <w:rPr>
            <w:rFonts w:hint="eastAsia"/>
          </w:rPr>
          <w:t>注：不论</w:t>
        </w:r>
        <w:r>
          <w:rPr>
            <w:rFonts w:hint="eastAsia"/>
          </w:rPr>
          <w:t>ClientIP</w:t>
        </w:r>
        <w:r>
          <w:rPr>
            <w:rFonts w:hint="eastAsia"/>
          </w:rPr>
          <w:t>模式是否开启，</w:t>
        </w:r>
        <w:r>
          <w:rPr>
            <w:rFonts w:hint="eastAsia"/>
          </w:rPr>
          <w:t>URL</w:t>
        </w:r>
        <w:r>
          <w:rPr>
            <w:rFonts w:hint="eastAsia"/>
          </w:rPr>
          <w:t>中是不会出现</w:t>
        </w:r>
        <w:r>
          <w:rPr>
            <w:rFonts w:hint="eastAsia"/>
          </w:rPr>
          <w:t>&amp;clientip</w:t>
        </w:r>
        <w:r>
          <w:rPr>
            <w:rFonts w:hint="eastAsia"/>
          </w:rPr>
          <w:t>字段</w:t>
        </w:r>
      </w:ins>
    </w:p>
    <w:p w:rsidR="003D3687" w:rsidRPr="001A239B" w:rsidRDefault="003D3687" w:rsidP="003D3687">
      <w:pPr>
        <w:pStyle w:val="afb"/>
        <w:ind w:firstLine="420"/>
      </w:pPr>
    </w:p>
    <w:p w:rsidR="00C9456B" w:rsidRPr="006B68F6" w:rsidRDefault="00633832" w:rsidP="00EE73F8">
      <w:pPr>
        <w:pStyle w:val="30"/>
      </w:pPr>
      <w:bookmarkStart w:id="97" w:name="_Toc363640105"/>
      <w:r w:rsidRPr="006B68F6">
        <w:rPr>
          <w:rFonts w:hint="eastAsia"/>
        </w:rPr>
        <w:t>CDN</w:t>
      </w:r>
      <w:r w:rsidR="00136998" w:rsidRPr="006B68F6">
        <w:rPr>
          <w:rFonts w:hint="eastAsia"/>
        </w:rPr>
        <w:t>对</w:t>
      </w:r>
      <w:r w:rsidR="00136998" w:rsidRPr="006B68F6">
        <w:rPr>
          <w:rFonts w:hint="eastAsia"/>
        </w:rPr>
        <w:t>URL</w:t>
      </w:r>
      <w:r w:rsidR="00136998" w:rsidRPr="006B68F6">
        <w:rPr>
          <w:rFonts w:hint="eastAsia"/>
        </w:rPr>
        <w:t>的</w:t>
      </w:r>
      <w:r w:rsidR="006D3911" w:rsidRPr="006B68F6">
        <w:rPr>
          <w:rFonts w:hint="eastAsia"/>
        </w:rPr>
        <w:t>校验规则</w:t>
      </w:r>
      <w:bookmarkEnd w:id="97"/>
    </w:p>
    <w:p w:rsidR="00C9456B" w:rsidRDefault="00C9456B" w:rsidP="006A73D4">
      <w:pPr>
        <w:pStyle w:val="afb"/>
        <w:ind w:firstLine="420"/>
      </w:pPr>
      <w:r>
        <w:rPr>
          <w:rFonts w:hint="eastAsia"/>
        </w:rPr>
        <w:t>（</w:t>
      </w:r>
      <w:r>
        <w:rPr>
          <w:rFonts w:hint="eastAsia"/>
        </w:rPr>
        <w:t>1</w:t>
      </w:r>
      <w:r>
        <w:rPr>
          <w:rFonts w:hint="eastAsia"/>
        </w:rPr>
        <w:t>）拼接校验和输入字符串</w:t>
      </w:r>
    </w:p>
    <w:p w:rsidR="00C9456B" w:rsidRDefault="00C9456B" w:rsidP="006A73D4">
      <w:pPr>
        <w:pStyle w:val="afb"/>
        <w:ind w:firstLine="420"/>
        <w:rPr>
          <w:ins w:id="98" w:author="z00127545" w:date="2015-01-26T12:55:00Z"/>
          <w:rFonts w:hint="eastAsia"/>
        </w:rPr>
      </w:pPr>
      <w:r>
        <w:rPr>
          <w:rFonts w:hint="eastAsia"/>
        </w:rPr>
        <w:t>“</w:t>
      </w:r>
      <w:r w:rsidRPr="00136998">
        <w:rPr>
          <w:rStyle w:val="aff4"/>
          <w:rFonts w:hint="eastAsia"/>
        </w:rPr>
        <w:t>filepath/avsync.3gp?audioid=2&amp;msisdn=966999100002&amp;mdspid=93843&amp;</w:t>
      </w:r>
      <w:r w:rsidRPr="00136998">
        <w:rPr>
          <w:rStyle w:val="aff4"/>
          <w:rFonts w:hint="eastAsia"/>
        </w:rPr>
        <w:t>…</w:t>
      </w:r>
      <w:r w:rsidRPr="00136998">
        <w:rPr>
          <w:rStyle w:val="aff4"/>
          <w:rFonts w:hint="eastAsia"/>
        </w:rPr>
        <w:t>&amp;timestamp=20050517164850</w:t>
      </w:r>
      <w:r w:rsidR="00EE73F8" w:rsidRPr="00136998">
        <w:rPr>
          <w:rStyle w:val="aff4"/>
          <w:rFonts w:hint="eastAsia"/>
        </w:rPr>
        <w:t>MDN2000</w:t>
      </w:r>
      <w:r>
        <w:rPr>
          <w:rFonts w:hint="eastAsia"/>
        </w:rPr>
        <w:t>”，其中</w:t>
      </w:r>
      <w:r w:rsidR="00EE73F8">
        <w:rPr>
          <w:rFonts w:hint="eastAsia"/>
        </w:rPr>
        <w:t>MDN2000</w:t>
      </w:r>
      <w:r w:rsidR="00EE73F8">
        <w:rPr>
          <w:rFonts w:hint="eastAsia"/>
        </w:rPr>
        <w:t>为</w:t>
      </w:r>
      <w:r w:rsidR="00EE73F8">
        <w:rPr>
          <w:rFonts w:hint="eastAsia"/>
        </w:rPr>
        <w:t>CDN</w:t>
      </w:r>
      <w:r w:rsidR="00EE73F8">
        <w:rPr>
          <w:rFonts w:hint="eastAsia"/>
        </w:rPr>
        <w:t>本地配置的秘钥</w:t>
      </w:r>
      <w:r>
        <w:rPr>
          <w:rFonts w:hint="eastAsia"/>
        </w:rPr>
        <w:t>；</w:t>
      </w:r>
    </w:p>
    <w:p w:rsidR="00EA0987" w:rsidRDefault="00EA0987" w:rsidP="00EA0987">
      <w:pPr>
        <w:pStyle w:val="afb"/>
        <w:ind w:firstLine="420"/>
        <w:rPr>
          <w:ins w:id="99" w:author="z00127545" w:date="2015-01-26T12:55:00Z"/>
          <w:rFonts w:hint="eastAsia"/>
          <w:lang w:val="en-GB"/>
        </w:rPr>
      </w:pPr>
      <w:ins w:id="100" w:author="z00127545" w:date="2015-01-26T12:55:00Z">
        <w:r>
          <w:rPr>
            <w:lang w:val="en-GB"/>
          </w:rPr>
          <w:t>C</w:t>
        </w:r>
        <w:r>
          <w:rPr>
            <w:rFonts w:hint="eastAsia"/>
            <w:lang w:val="en-GB"/>
          </w:rPr>
          <w:t>lientIP</w:t>
        </w:r>
        <w:r>
          <w:rPr>
            <w:rFonts w:hint="eastAsia"/>
            <w:lang w:val="en-GB"/>
          </w:rPr>
          <w:t>模式（可配）</w:t>
        </w:r>
      </w:ins>
    </w:p>
    <w:p w:rsidR="00EA0987" w:rsidRDefault="00EA0987" w:rsidP="00EA0987">
      <w:pPr>
        <w:pStyle w:val="afb"/>
        <w:ind w:firstLine="420"/>
        <w:rPr>
          <w:ins w:id="101" w:author="z00127545" w:date="2015-01-26T12:55:00Z"/>
          <w:rFonts w:hint="eastAsia"/>
          <w:lang w:val="en-GB"/>
        </w:rPr>
      </w:pPr>
      <w:ins w:id="102" w:author="z00127545" w:date="2015-01-26T12:55:00Z">
        <w:r>
          <w:rPr>
            <w:rFonts w:hint="eastAsia"/>
            <w:lang w:val="en-GB"/>
          </w:rPr>
          <w:t>如果开启了</w:t>
        </w:r>
        <w:r>
          <w:rPr>
            <w:rFonts w:hint="eastAsia"/>
            <w:lang w:val="en-GB"/>
          </w:rPr>
          <w:t>ClientIP</w:t>
        </w:r>
        <w:r>
          <w:rPr>
            <w:rFonts w:hint="eastAsia"/>
            <w:lang w:val="en-GB"/>
          </w:rPr>
          <w:t>模式，则</w:t>
        </w:r>
      </w:ins>
      <w:ins w:id="103" w:author="z00127545" w:date="2015-01-26T12:56:00Z">
        <w:r>
          <w:rPr>
            <w:rFonts w:hint="eastAsia"/>
            <w:lang w:val="en-GB"/>
          </w:rPr>
          <w:t>CDN</w:t>
        </w:r>
      </w:ins>
      <w:ins w:id="104" w:author="z00127545" w:date="2015-01-26T12:55:00Z">
        <w:r>
          <w:rPr>
            <w:rFonts w:hint="eastAsia"/>
            <w:lang w:val="en-GB"/>
          </w:rPr>
          <w:t>需要获取终端的</w:t>
        </w:r>
        <w:r>
          <w:rPr>
            <w:rFonts w:hint="eastAsia"/>
            <w:lang w:val="en-GB"/>
          </w:rPr>
          <w:t>IP</w:t>
        </w:r>
        <w:r>
          <w:rPr>
            <w:rFonts w:hint="eastAsia"/>
            <w:lang w:val="en-GB"/>
          </w:rPr>
          <w:t>拼接到</w:t>
        </w:r>
        <w:r>
          <w:rPr>
            <w:rFonts w:hint="eastAsia"/>
            <w:lang w:val="en-GB"/>
          </w:rPr>
          <w:t>MDN2000</w:t>
        </w:r>
        <w:r>
          <w:rPr>
            <w:rFonts w:hint="eastAsia"/>
            <w:lang w:val="en-GB"/>
          </w:rPr>
          <w:t>前面，如下所示：</w:t>
        </w:r>
      </w:ins>
    </w:p>
    <w:p w:rsidR="00EA0987" w:rsidRPr="00EA0987" w:rsidRDefault="00EA0987" w:rsidP="00EA0987">
      <w:pPr>
        <w:pStyle w:val="afb"/>
        <w:ind w:firstLine="420"/>
        <w:rPr>
          <w:lang w:val="en-GB"/>
          <w:rPrChange w:id="105" w:author="z00127545" w:date="2015-01-26T12:55:00Z">
            <w:rPr/>
          </w:rPrChange>
        </w:rPr>
      </w:pPr>
      <w:ins w:id="106" w:author="z00127545" w:date="2015-01-26T12:55:00Z">
        <w:r w:rsidRPr="006A73D4">
          <w:rPr>
            <w:rFonts w:hint="eastAsia"/>
          </w:rPr>
          <w:t>“</w:t>
        </w:r>
        <w:r w:rsidRPr="00136998">
          <w:rPr>
            <w:rStyle w:val="aff4"/>
          </w:rPr>
          <w:t>filepath/avsync.3gp</w:t>
        </w:r>
        <w:r>
          <w:rPr>
            <w:rStyle w:val="aff4"/>
            <w:rFonts w:hint="eastAsia"/>
          </w:rPr>
          <w:t>.m3u8</w:t>
        </w:r>
        <w:r w:rsidRPr="00136998">
          <w:rPr>
            <w:rStyle w:val="aff4"/>
          </w:rPr>
          <w:t>?audioid=2&amp;msisdn=966999100002&amp;mdspid=93843&amp;…</w:t>
        </w:r>
        <w:r w:rsidRPr="00136998">
          <w:rPr>
            <w:rStyle w:val="aff4"/>
            <w:rFonts w:hint="eastAsia"/>
          </w:rPr>
          <w:t>&amp;p</w:t>
        </w:r>
        <w:r w:rsidRPr="00136998">
          <w:rPr>
            <w:rStyle w:val="aff4"/>
          </w:rPr>
          <w:t>ay</w:t>
        </w:r>
        <w:r w:rsidRPr="00136998">
          <w:rPr>
            <w:rStyle w:val="aff4"/>
            <w:rFonts w:hint="eastAsia"/>
          </w:rPr>
          <w:t>t</w:t>
        </w:r>
        <w:r w:rsidRPr="00136998">
          <w:rPr>
            <w:rStyle w:val="aff4"/>
          </w:rPr>
          <w:t>ype</w:t>
        </w:r>
        <w:r w:rsidRPr="00136998">
          <w:rPr>
            <w:rStyle w:val="aff4"/>
            <w:rFonts w:hint="eastAsia"/>
          </w:rPr>
          <w:t>=x&amp;Q=x&amp;promid= x&amp;...&amp;</w:t>
        </w:r>
        <w:r w:rsidRPr="005644BB">
          <w:rPr>
            <w:rStyle w:val="aff4"/>
            <w:rFonts w:hint="eastAsia"/>
            <w:color w:val="FF0000"/>
          </w:rPr>
          <w:t>timestamp=20050517164850</w:t>
        </w:r>
        <w:r w:rsidRPr="00EA0987">
          <w:rPr>
            <w:rStyle w:val="aff4"/>
            <w:color w:val="FF0000"/>
          </w:rPr>
          <w:t>&amp;clientip=192.168.1.2</w:t>
        </w:r>
        <w:r w:rsidRPr="00EA0987">
          <w:rPr>
            <w:rStyle w:val="aff4"/>
            <w:rFonts w:hint="eastAsia"/>
            <w:color w:val="4BACC6" w:themeColor="accent5"/>
          </w:rPr>
          <w:t>MDN2000</w:t>
        </w:r>
        <w:r w:rsidRPr="006A73D4">
          <w:rPr>
            <w:rFonts w:hint="eastAsia"/>
          </w:rPr>
          <w:t>”</w:t>
        </w:r>
      </w:ins>
    </w:p>
    <w:p w:rsidR="00C9456B" w:rsidRDefault="00C9456B" w:rsidP="006A73D4">
      <w:pPr>
        <w:pStyle w:val="afb"/>
        <w:ind w:firstLine="420"/>
      </w:pPr>
      <w:r>
        <w:rPr>
          <w:rFonts w:hint="eastAsia"/>
        </w:rPr>
        <w:t>（</w:t>
      </w:r>
      <w:r>
        <w:rPr>
          <w:rFonts w:hint="eastAsia"/>
        </w:rPr>
        <w:t>2</w:t>
      </w:r>
      <w:r>
        <w:rPr>
          <w:rFonts w:hint="eastAsia"/>
        </w:rPr>
        <w:t>）</w:t>
      </w:r>
      <w:r w:rsidR="006D3911">
        <w:rPr>
          <w:rFonts w:hint="eastAsia"/>
        </w:rPr>
        <w:t>CDN</w:t>
      </w:r>
      <w:r w:rsidRPr="006A73D4">
        <w:rPr>
          <w:rFonts w:hint="eastAsia"/>
        </w:rPr>
        <w:t>将拼成的校验和输入字符串使用</w:t>
      </w:r>
      <w:r w:rsidRPr="006A73D4">
        <w:rPr>
          <w:rFonts w:hint="eastAsia"/>
        </w:rPr>
        <w:t>MD5</w:t>
      </w:r>
      <w:r w:rsidRPr="006A73D4">
        <w:rPr>
          <w:rFonts w:hint="eastAsia"/>
        </w:rPr>
        <w:t>加密，生成</w:t>
      </w:r>
      <w:r w:rsidRPr="006A73D4">
        <w:rPr>
          <w:rFonts w:hint="eastAsia"/>
        </w:rPr>
        <w:t>32</w:t>
      </w:r>
      <w:r w:rsidRPr="006A73D4">
        <w:rPr>
          <w:rFonts w:hint="eastAsia"/>
        </w:rPr>
        <w:t>字节校验和</w:t>
      </w:r>
      <w:r>
        <w:rPr>
          <w:rFonts w:hint="eastAsia"/>
        </w:rPr>
        <w:t>；</w:t>
      </w:r>
    </w:p>
    <w:p w:rsidR="00C9456B" w:rsidRDefault="00C9456B" w:rsidP="006A73D4">
      <w:pPr>
        <w:pStyle w:val="afb"/>
        <w:ind w:firstLine="420"/>
      </w:pPr>
      <w:r>
        <w:rPr>
          <w:rFonts w:hint="eastAsia"/>
        </w:rPr>
        <w:t>（</w:t>
      </w:r>
      <w:r>
        <w:rPr>
          <w:rFonts w:hint="eastAsia"/>
        </w:rPr>
        <w:t>3</w:t>
      </w:r>
      <w:r>
        <w:rPr>
          <w:rFonts w:hint="eastAsia"/>
        </w:rPr>
        <w:t>）</w:t>
      </w:r>
      <w:r w:rsidR="006D3911" w:rsidRPr="006A73D4">
        <w:rPr>
          <w:rFonts w:hint="eastAsia"/>
        </w:rPr>
        <w:t>CDN</w:t>
      </w:r>
      <w:r w:rsidRPr="006A73D4">
        <w:rPr>
          <w:rFonts w:hint="eastAsia"/>
        </w:rPr>
        <w:t>将生成的校验和与</w:t>
      </w:r>
      <w:r w:rsidRPr="006A73D4">
        <w:rPr>
          <w:rFonts w:hint="eastAsia"/>
        </w:rPr>
        <w:t>URL</w:t>
      </w:r>
      <w:r w:rsidRPr="006A73D4">
        <w:rPr>
          <w:rFonts w:hint="eastAsia"/>
        </w:rPr>
        <w:t>中</w:t>
      </w:r>
      <w:r w:rsidRPr="006A73D4">
        <w:rPr>
          <w:rFonts w:hint="eastAsia"/>
        </w:rPr>
        <w:t>encrypt</w:t>
      </w:r>
      <w:r w:rsidRPr="006A73D4">
        <w:rPr>
          <w:rFonts w:hint="eastAsia"/>
        </w:rPr>
        <w:t>后携带的校验和进行比较</w:t>
      </w:r>
      <w:r>
        <w:rPr>
          <w:rFonts w:hint="eastAsia"/>
        </w:rPr>
        <w:t>；</w:t>
      </w:r>
    </w:p>
    <w:p w:rsidR="00C9456B" w:rsidRDefault="00C9456B" w:rsidP="006A73D4">
      <w:pPr>
        <w:pStyle w:val="afb"/>
        <w:ind w:firstLine="420"/>
      </w:pPr>
      <w:r>
        <w:rPr>
          <w:rFonts w:hint="eastAsia"/>
        </w:rPr>
        <w:t>（</w:t>
      </w:r>
      <w:r>
        <w:rPr>
          <w:rFonts w:hint="eastAsia"/>
        </w:rPr>
        <w:t>4</w:t>
      </w:r>
      <w:r>
        <w:rPr>
          <w:rFonts w:hint="eastAsia"/>
        </w:rPr>
        <w:t>）</w:t>
      </w:r>
      <w:r w:rsidRPr="006A73D4">
        <w:rPr>
          <w:rFonts w:hint="eastAsia"/>
        </w:rPr>
        <w:t>如果比较不一致则认为该</w:t>
      </w:r>
      <w:r w:rsidRPr="006A73D4">
        <w:rPr>
          <w:rFonts w:hint="eastAsia"/>
        </w:rPr>
        <w:t>URL</w:t>
      </w:r>
      <w:r w:rsidRPr="006A73D4">
        <w:rPr>
          <w:rFonts w:hint="eastAsia"/>
        </w:rPr>
        <w:t>不合法，拒绝用户请求；</w:t>
      </w:r>
    </w:p>
    <w:p w:rsidR="00C9456B" w:rsidRDefault="00C9456B" w:rsidP="006A73D4">
      <w:pPr>
        <w:pStyle w:val="afb"/>
        <w:ind w:firstLine="420"/>
      </w:pPr>
      <w:r>
        <w:rPr>
          <w:rFonts w:hint="eastAsia"/>
        </w:rPr>
        <w:t>（</w:t>
      </w:r>
      <w:r>
        <w:rPr>
          <w:rFonts w:hint="eastAsia"/>
        </w:rPr>
        <w:t>5</w:t>
      </w:r>
      <w:r>
        <w:rPr>
          <w:rFonts w:hint="eastAsia"/>
        </w:rPr>
        <w:t>）</w:t>
      </w:r>
      <w:r w:rsidRPr="006A73D4">
        <w:rPr>
          <w:rFonts w:hint="eastAsia"/>
        </w:rPr>
        <w:t>如果比较一致，则将</w:t>
      </w:r>
      <w:r w:rsidRPr="006A73D4">
        <w:rPr>
          <w:rFonts w:hint="eastAsia"/>
        </w:rPr>
        <w:t>URL</w:t>
      </w:r>
      <w:r w:rsidRPr="006A73D4">
        <w:rPr>
          <w:rFonts w:hint="eastAsia"/>
        </w:rPr>
        <w:t>中</w:t>
      </w:r>
      <w:r w:rsidRPr="006A73D4">
        <w:rPr>
          <w:rFonts w:hint="eastAsia"/>
        </w:rPr>
        <w:t>timestamp</w:t>
      </w:r>
      <w:r w:rsidRPr="006A73D4">
        <w:rPr>
          <w:rFonts w:hint="eastAsia"/>
        </w:rPr>
        <w:t>时间戳和当前时间进行比较，差值大于配置项，则认为该</w:t>
      </w:r>
      <w:r w:rsidRPr="006A73D4">
        <w:rPr>
          <w:rFonts w:hint="eastAsia"/>
        </w:rPr>
        <w:t>URL</w:t>
      </w:r>
      <w:r w:rsidRPr="006A73D4">
        <w:rPr>
          <w:rFonts w:hint="eastAsia"/>
        </w:rPr>
        <w:t>已过期，拒绝用户请求</w:t>
      </w:r>
      <w:r>
        <w:rPr>
          <w:rFonts w:hint="eastAsia"/>
        </w:rPr>
        <w:t>；</w:t>
      </w:r>
      <w:r w:rsidR="00136998">
        <w:rPr>
          <w:rFonts w:hint="eastAsia"/>
        </w:rPr>
        <w:t>URL</w:t>
      </w:r>
      <w:r w:rsidR="00136998">
        <w:rPr>
          <w:rFonts w:hint="eastAsia"/>
        </w:rPr>
        <w:t>超期时间建议和基地流服务保持一致，默认</w:t>
      </w:r>
      <w:r w:rsidR="00136998" w:rsidRPr="00EE73F8">
        <w:rPr>
          <w:rFonts w:hint="eastAsia"/>
          <w:b/>
        </w:rPr>
        <w:t>2</w:t>
      </w:r>
      <w:r w:rsidR="00136998">
        <w:rPr>
          <w:rFonts w:hint="eastAsia"/>
        </w:rPr>
        <w:t>小时。</w:t>
      </w:r>
    </w:p>
    <w:p w:rsidR="00C9456B" w:rsidRDefault="00C9456B" w:rsidP="006A73D4">
      <w:pPr>
        <w:pStyle w:val="afb"/>
        <w:ind w:firstLine="420"/>
      </w:pPr>
      <w:r>
        <w:rPr>
          <w:rFonts w:hint="eastAsia"/>
        </w:rPr>
        <w:lastRenderedPageBreak/>
        <w:t>（</w:t>
      </w:r>
      <w:r>
        <w:rPr>
          <w:rFonts w:hint="eastAsia"/>
        </w:rPr>
        <w:t>6</w:t>
      </w:r>
      <w:r>
        <w:rPr>
          <w:rFonts w:hint="eastAsia"/>
        </w:rPr>
        <w:t>）</w:t>
      </w:r>
      <w:r w:rsidRPr="006A73D4">
        <w:rPr>
          <w:rFonts w:hint="eastAsia"/>
        </w:rPr>
        <w:t>如果校验和比较一致且</w:t>
      </w:r>
      <w:r w:rsidRPr="006A73D4">
        <w:rPr>
          <w:rFonts w:hint="eastAsia"/>
        </w:rPr>
        <w:t>URL</w:t>
      </w:r>
      <w:r w:rsidRPr="006A73D4">
        <w:rPr>
          <w:rFonts w:hint="eastAsia"/>
        </w:rPr>
        <w:t>未过期，</w:t>
      </w:r>
      <w:r w:rsidR="006D3911" w:rsidRPr="006A73D4">
        <w:rPr>
          <w:rFonts w:hint="eastAsia"/>
        </w:rPr>
        <w:t>则提供后续服务</w:t>
      </w:r>
      <w:r w:rsidRPr="006A73D4">
        <w:rPr>
          <w:rFonts w:hint="eastAsia"/>
        </w:rPr>
        <w:t>。</w:t>
      </w:r>
    </w:p>
    <w:p w:rsidR="007A6310" w:rsidRDefault="007A6310" w:rsidP="006A73D4">
      <w:pPr>
        <w:pStyle w:val="afb"/>
        <w:ind w:firstLine="420"/>
      </w:pPr>
    </w:p>
    <w:p w:rsidR="007A6310" w:rsidRPr="006B68F6" w:rsidRDefault="007A6310" w:rsidP="007A6310">
      <w:pPr>
        <w:pStyle w:val="30"/>
      </w:pPr>
      <w:bookmarkStart w:id="107" w:name="_Toc363640106"/>
      <w:r w:rsidRPr="006B68F6">
        <w:rPr>
          <w:rFonts w:hint="eastAsia"/>
        </w:rPr>
        <w:t>HLS</w:t>
      </w:r>
      <w:r w:rsidRPr="006B68F6">
        <w:rPr>
          <w:rFonts w:hint="eastAsia"/>
        </w:rPr>
        <w:t>点播</w:t>
      </w:r>
      <w:r>
        <w:rPr>
          <w:rFonts w:hint="eastAsia"/>
        </w:rPr>
        <w:t xml:space="preserve"> </w:t>
      </w:r>
      <w:r w:rsidR="008776CC">
        <w:rPr>
          <w:rFonts w:hint="eastAsia"/>
        </w:rPr>
        <w:t>的</w:t>
      </w:r>
      <w:r w:rsidR="008776CC">
        <w:rPr>
          <w:rFonts w:hint="eastAsia"/>
        </w:rPr>
        <w:t>TS</w:t>
      </w:r>
      <w:r w:rsidR="008776CC">
        <w:rPr>
          <w:rFonts w:hint="eastAsia"/>
        </w:rPr>
        <w:t>请求</w:t>
      </w:r>
      <w:r>
        <w:rPr>
          <w:rFonts w:hint="eastAsia"/>
        </w:rPr>
        <w:t>处理</w:t>
      </w:r>
      <w:bookmarkEnd w:id="107"/>
    </w:p>
    <w:p w:rsidR="007A6310" w:rsidRDefault="007A6310" w:rsidP="007A6310">
      <w:pPr>
        <w:pStyle w:val="afb"/>
        <w:ind w:firstLine="420"/>
      </w:pPr>
      <w:r>
        <w:rPr>
          <w:rFonts w:hint="eastAsia"/>
        </w:rPr>
        <w:t>MD5</w:t>
      </w:r>
      <w:r>
        <w:rPr>
          <w:rFonts w:hint="eastAsia"/>
        </w:rPr>
        <w:t>加密后的</w:t>
      </w:r>
      <w:r>
        <w:rPr>
          <w:rFonts w:hint="eastAsia"/>
        </w:rPr>
        <w:t>URL</w:t>
      </w:r>
      <w:r>
        <w:rPr>
          <w:rFonts w:hint="eastAsia"/>
        </w:rPr>
        <w:t>样例如下：</w:t>
      </w:r>
    </w:p>
    <w:p w:rsidR="007A6310" w:rsidRPr="00D32439" w:rsidRDefault="007A6310" w:rsidP="007A6310">
      <w:pPr>
        <w:pStyle w:val="afb"/>
        <w:ind w:firstLine="420"/>
      </w:pPr>
      <w:r w:rsidRPr="003E1DCF">
        <w:rPr>
          <w:rStyle w:val="aff4"/>
          <w:rFonts w:hint="eastAsia"/>
        </w:rPr>
        <w:t>http</w:t>
      </w:r>
      <w:r w:rsidRPr="003E1DCF">
        <w:rPr>
          <w:rStyle w:val="aff4"/>
        </w:rPr>
        <w:t>://PSSIP:</w:t>
      </w:r>
      <w:r w:rsidRPr="003E1DCF">
        <w:rPr>
          <w:rStyle w:val="aff4"/>
          <w:rFonts w:hint="eastAsia"/>
        </w:rPr>
        <w:t>port</w:t>
      </w:r>
      <w:r w:rsidRPr="003E1DCF">
        <w:rPr>
          <w:rStyle w:val="aff4"/>
        </w:rPr>
        <w:t>/filepath/avsync.3gp</w:t>
      </w:r>
      <w:r w:rsidRPr="003E1DCF">
        <w:rPr>
          <w:rStyle w:val="aff4"/>
          <w:rFonts w:hint="eastAsia"/>
        </w:rPr>
        <w:t>.m3u8</w:t>
      </w:r>
      <w:r w:rsidRPr="003E1DCF">
        <w:rPr>
          <w:rStyle w:val="aff4"/>
        </w:rPr>
        <w:t>?audioid=2&amp;msisdn=966999100002&amp;…</w:t>
      </w:r>
      <w:r w:rsidRPr="003E1DCF">
        <w:rPr>
          <w:rStyle w:val="aff4"/>
          <w:rFonts w:hint="eastAsia"/>
        </w:rPr>
        <w:t>&amp;timestamp=20050517164850&amp;encrypt=</w:t>
      </w:r>
      <w:r w:rsidRPr="003E1DCF">
        <w:rPr>
          <w:rStyle w:val="aff4"/>
        </w:rPr>
        <w:t>06a1641c5322ffbbcbeb30ac45f99212</w:t>
      </w:r>
    </w:p>
    <w:p w:rsidR="007A6310" w:rsidRDefault="007A6310" w:rsidP="007A6310">
      <w:pPr>
        <w:pStyle w:val="afb"/>
        <w:ind w:firstLine="420"/>
        <w:rPr>
          <w:lang w:val="sv-SE"/>
        </w:rPr>
      </w:pPr>
      <w:r>
        <w:rPr>
          <w:rFonts w:hint="eastAsia"/>
          <w:lang w:val="sv-SE"/>
        </w:rPr>
        <w:t>文件名后缀为</w:t>
      </w:r>
      <w:r>
        <w:rPr>
          <w:rFonts w:hint="eastAsia"/>
          <w:lang w:val="sv-SE"/>
        </w:rPr>
        <w:t>.3gp.m3u8</w:t>
      </w:r>
      <w:r>
        <w:rPr>
          <w:rFonts w:hint="eastAsia"/>
          <w:lang w:val="sv-SE"/>
        </w:rPr>
        <w:t>、</w:t>
      </w:r>
      <w:r>
        <w:rPr>
          <w:rFonts w:hint="eastAsia"/>
          <w:lang w:val="sv-SE"/>
        </w:rPr>
        <w:t>.mp4.m3u8</w:t>
      </w:r>
      <w:r>
        <w:rPr>
          <w:rFonts w:hint="eastAsia"/>
          <w:lang w:val="sv-SE"/>
        </w:rPr>
        <w:t>或者</w:t>
      </w:r>
      <w:r>
        <w:rPr>
          <w:rFonts w:hint="eastAsia"/>
          <w:lang w:val="sv-SE"/>
        </w:rPr>
        <w:t>.m3u8</w:t>
      </w:r>
      <w:r>
        <w:rPr>
          <w:rFonts w:hint="eastAsia"/>
          <w:lang w:val="sv-SE"/>
        </w:rPr>
        <w:t>。如果用户在</w:t>
      </w:r>
      <w:r w:rsidR="00337997">
        <w:rPr>
          <w:rFonts w:hint="eastAsia"/>
          <w:lang w:val="sv-SE"/>
        </w:rPr>
        <w:t>正常</w:t>
      </w:r>
      <w:r>
        <w:rPr>
          <w:rFonts w:hint="eastAsia"/>
          <w:lang w:val="sv-SE"/>
        </w:rPr>
        <w:t>播放</w:t>
      </w:r>
      <w:r w:rsidR="008776CC">
        <w:rPr>
          <w:rFonts w:hint="eastAsia"/>
          <w:lang w:val="sv-SE"/>
        </w:rPr>
        <w:t>或</w:t>
      </w:r>
      <w:r w:rsidR="008776CC">
        <w:rPr>
          <w:rFonts w:hint="eastAsia"/>
          <w:lang w:val="sv-SE"/>
        </w:rPr>
        <w:t>seek</w:t>
      </w:r>
      <w:r>
        <w:rPr>
          <w:rFonts w:hint="eastAsia"/>
          <w:lang w:val="sv-SE"/>
        </w:rPr>
        <w:t>的过程中</w:t>
      </w:r>
      <w:r w:rsidR="008776CC">
        <w:rPr>
          <w:rFonts w:hint="eastAsia"/>
          <w:lang w:val="sv-SE"/>
        </w:rPr>
        <w:t>是请求</w:t>
      </w:r>
      <w:r w:rsidR="008776CC">
        <w:rPr>
          <w:rFonts w:hint="eastAsia"/>
          <w:lang w:val="sv-SE"/>
        </w:rPr>
        <w:t>ts</w:t>
      </w:r>
      <w:r w:rsidR="008776CC">
        <w:rPr>
          <w:rFonts w:hint="eastAsia"/>
          <w:lang w:val="sv-SE"/>
        </w:rPr>
        <w:t>获取流的，</w:t>
      </w:r>
      <w:r w:rsidR="00337997">
        <w:rPr>
          <w:rFonts w:hint="eastAsia"/>
          <w:lang w:val="sv-SE"/>
        </w:rPr>
        <w:t>客户端在正常播放情况下是顺序</w:t>
      </w:r>
      <w:r w:rsidR="00240C82">
        <w:rPr>
          <w:rFonts w:hint="eastAsia"/>
          <w:lang w:val="sv-SE"/>
        </w:rPr>
        <w:t>请求</w:t>
      </w:r>
      <w:r w:rsidR="00240C82">
        <w:rPr>
          <w:rFonts w:hint="eastAsia"/>
          <w:lang w:val="sv-SE"/>
        </w:rPr>
        <w:t>TS</w:t>
      </w:r>
      <w:r w:rsidR="00240C82">
        <w:rPr>
          <w:rFonts w:hint="eastAsia"/>
          <w:lang w:val="sv-SE"/>
        </w:rPr>
        <w:t>，</w:t>
      </w:r>
      <w:r>
        <w:rPr>
          <w:rFonts w:hint="eastAsia"/>
          <w:lang w:val="sv-SE"/>
        </w:rPr>
        <w:t>客户端</w:t>
      </w:r>
      <w:r w:rsidR="00240C82">
        <w:rPr>
          <w:rFonts w:hint="eastAsia"/>
          <w:lang w:val="sv-SE"/>
        </w:rPr>
        <w:t>在</w:t>
      </w:r>
      <w:r w:rsidR="00240C82">
        <w:rPr>
          <w:rFonts w:hint="eastAsia"/>
          <w:lang w:val="sv-SE"/>
        </w:rPr>
        <w:t>SEEK</w:t>
      </w:r>
      <w:r w:rsidR="00240C82">
        <w:rPr>
          <w:rFonts w:hint="eastAsia"/>
          <w:lang w:val="sv-SE"/>
        </w:rPr>
        <w:t>情况下</w:t>
      </w:r>
      <w:r>
        <w:rPr>
          <w:rFonts w:hint="eastAsia"/>
          <w:lang w:val="sv-SE"/>
        </w:rPr>
        <w:t>根据内容总时长以及</w:t>
      </w:r>
      <w:r>
        <w:rPr>
          <w:rFonts w:hint="eastAsia"/>
          <w:lang w:val="sv-SE"/>
        </w:rPr>
        <w:t>SEEK</w:t>
      </w:r>
      <w:r>
        <w:rPr>
          <w:rFonts w:hint="eastAsia"/>
          <w:lang w:val="sv-SE"/>
        </w:rPr>
        <w:t>目标时间点、单个</w:t>
      </w:r>
      <w:r>
        <w:rPr>
          <w:rFonts w:hint="eastAsia"/>
          <w:lang w:val="sv-SE"/>
        </w:rPr>
        <w:t>ts</w:t>
      </w:r>
      <w:r>
        <w:rPr>
          <w:rFonts w:hint="eastAsia"/>
          <w:lang w:val="sv-SE"/>
        </w:rPr>
        <w:t>分片的播放时间，自行计算</w:t>
      </w:r>
      <w:r>
        <w:rPr>
          <w:rFonts w:hint="eastAsia"/>
          <w:lang w:val="sv-SE"/>
        </w:rPr>
        <w:t>seek</w:t>
      </w:r>
      <w:r>
        <w:rPr>
          <w:rFonts w:hint="eastAsia"/>
          <w:lang w:val="sv-SE"/>
        </w:rPr>
        <w:t>目标位置所对应的</w:t>
      </w:r>
      <w:r>
        <w:rPr>
          <w:rFonts w:hint="eastAsia"/>
          <w:lang w:val="sv-SE"/>
        </w:rPr>
        <w:t>TS</w:t>
      </w:r>
      <w:r>
        <w:rPr>
          <w:rFonts w:hint="eastAsia"/>
          <w:lang w:val="sv-SE"/>
        </w:rPr>
        <w:t>分片，并向流服务发起</w:t>
      </w:r>
      <w:r>
        <w:rPr>
          <w:rFonts w:hint="eastAsia"/>
          <w:lang w:val="sv-SE"/>
        </w:rPr>
        <w:t>ts</w:t>
      </w:r>
      <w:r>
        <w:rPr>
          <w:rFonts w:hint="eastAsia"/>
          <w:lang w:val="sv-SE"/>
        </w:rPr>
        <w:t>请求。</w:t>
      </w:r>
    </w:p>
    <w:p w:rsidR="007A6310" w:rsidRDefault="007A6310" w:rsidP="007A6310">
      <w:pPr>
        <w:pStyle w:val="afb"/>
        <w:ind w:firstLine="420"/>
        <w:rPr>
          <w:lang w:val="sv-SE"/>
        </w:rPr>
      </w:pPr>
      <w:r>
        <w:rPr>
          <w:rFonts w:hint="eastAsia"/>
          <w:lang w:val="sv-SE"/>
        </w:rPr>
        <w:t>样例报文如下：</w:t>
      </w:r>
    </w:p>
    <w:p w:rsidR="007A6310" w:rsidRDefault="007A6310" w:rsidP="00240C82">
      <w:pPr>
        <w:pStyle w:val="ae"/>
        <w:ind w:leftChars="167" w:left="334"/>
        <w:rPr>
          <w:lang w:val="sv-SE"/>
        </w:rPr>
      </w:pPr>
      <w:r w:rsidRPr="00124D47">
        <w:rPr>
          <w:lang w:val="sv-SE"/>
        </w:rPr>
        <w:t xml:space="preserve">GET </w:t>
      </w:r>
      <w:r w:rsidR="00240C82" w:rsidRPr="00240C82">
        <w:rPr>
          <w:lang w:val="sv-SE"/>
        </w:rPr>
        <w:t>/699013/20130530/16/2049016655/57373382/cri_mami2_11_jk.3gp.m3u8?msisdn=13817433773&amp;mdspid=&amp;spid=699013&amp;nettype=4&amp;sid=2049016655&amp;pid=2028593134_2028593207_2028593174&amp;Channel_ID=0109_03000010-99000-100100010010001&amp;ProgramID=502358623&amp;ParentNodeID=10242953&amp;timestamp=20130608151500&amp;encrypt=fb75dd66d49c54635acd020600767444 HTTP/1.1</w:t>
      </w:r>
      <w:r w:rsidRPr="00124D47">
        <w:rPr>
          <w:lang w:val="sv-SE"/>
        </w:rPr>
        <w:t xml:space="preserve"> </w:t>
      </w:r>
    </w:p>
    <w:p w:rsidR="007A6310" w:rsidRDefault="00240C82" w:rsidP="007A6310">
      <w:pPr>
        <w:pStyle w:val="ae"/>
        <w:ind w:leftChars="167" w:left="334"/>
        <w:rPr>
          <w:lang w:val="sv-SE"/>
        </w:rPr>
      </w:pPr>
      <w:r>
        <w:rPr>
          <w:lang w:val="sv-SE"/>
        </w:rPr>
        <w:t xml:space="preserve">Host: </w:t>
      </w:r>
      <w:r w:rsidRPr="00240C82">
        <w:rPr>
          <w:lang w:val="sv-SE"/>
        </w:rPr>
        <w:t>10.163.201.250</w:t>
      </w:r>
      <w:r w:rsidR="007A6310" w:rsidRPr="00124D47">
        <w:rPr>
          <w:lang w:val="sv-SE"/>
        </w:rPr>
        <w:t xml:space="preserve"> </w:t>
      </w:r>
    </w:p>
    <w:p w:rsidR="007A6310" w:rsidRDefault="007A6310" w:rsidP="007A6310">
      <w:pPr>
        <w:pStyle w:val="ae"/>
        <w:ind w:leftChars="167" w:left="334"/>
        <w:rPr>
          <w:lang w:val="sv-SE"/>
        </w:rPr>
      </w:pPr>
      <w:r w:rsidRPr="00124D47">
        <w:rPr>
          <w:lang w:val="sv-SE"/>
        </w:rPr>
        <w:t>User-Agent: ook_http_client/1.0</w:t>
      </w:r>
    </w:p>
    <w:p w:rsidR="007A6310" w:rsidRPr="00124D47" w:rsidRDefault="007A6310" w:rsidP="007A6310">
      <w:pPr>
        <w:pStyle w:val="ae"/>
        <w:ind w:leftChars="167" w:left="334"/>
        <w:rPr>
          <w:lang w:val="sv-SE"/>
        </w:rPr>
      </w:pPr>
      <w:r w:rsidRPr="00124D47">
        <w:rPr>
          <w:lang w:val="sv-SE"/>
        </w:rPr>
        <w:t>Accept: */*</w:t>
      </w:r>
    </w:p>
    <w:p w:rsidR="007A6310" w:rsidRPr="00124D47" w:rsidRDefault="007A6310" w:rsidP="007A6310">
      <w:pPr>
        <w:pStyle w:val="ae"/>
        <w:ind w:leftChars="167" w:left="334"/>
        <w:rPr>
          <w:lang w:val="sv-SE"/>
        </w:rPr>
      </w:pPr>
    </w:p>
    <w:p w:rsidR="00240C82" w:rsidRPr="00240C82" w:rsidRDefault="00240C82" w:rsidP="00240C82">
      <w:pPr>
        <w:pStyle w:val="ae"/>
        <w:ind w:leftChars="167" w:left="334"/>
        <w:rPr>
          <w:lang w:val="sv-SE"/>
        </w:rPr>
      </w:pPr>
      <w:r>
        <w:rPr>
          <w:lang w:val="sv-SE"/>
        </w:rPr>
        <w:t>HTTP/1.1 200 OK</w:t>
      </w:r>
    </w:p>
    <w:p w:rsidR="00240C82" w:rsidRPr="00240C82" w:rsidRDefault="00240C82" w:rsidP="00240C82">
      <w:pPr>
        <w:pStyle w:val="ae"/>
        <w:ind w:leftChars="167" w:left="334"/>
        <w:rPr>
          <w:lang w:val="sv-SE"/>
        </w:rPr>
      </w:pPr>
      <w:r w:rsidRPr="00240C82">
        <w:rPr>
          <w:lang w:val="sv-SE"/>
        </w:rPr>
        <w:t>Server: Huaw</w:t>
      </w:r>
      <w:r>
        <w:rPr>
          <w:lang w:val="sv-SE"/>
        </w:rPr>
        <w:t>ei Streaming (test-server5)</w:t>
      </w:r>
    </w:p>
    <w:p w:rsidR="00240C82" w:rsidRPr="00240C82" w:rsidRDefault="00240C82" w:rsidP="00240C82">
      <w:pPr>
        <w:pStyle w:val="ae"/>
        <w:ind w:leftChars="167" w:left="334"/>
        <w:rPr>
          <w:lang w:val="sv-SE"/>
        </w:rPr>
      </w:pPr>
      <w:r w:rsidRPr="00240C82">
        <w:rPr>
          <w:lang w:val="sv-SE"/>
        </w:rPr>
        <w:t>Conte</w:t>
      </w:r>
      <w:r>
        <w:rPr>
          <w:lang w:val="sv-SE"/>
        </w:rPr>
        <w:t>nt-Type: application/x-mpegurl</w:t>
      </w:r>
    </w:p>
    <w:p w:rsidR="00240C82" w:rsidRPr="00240C82" w:rsidRDefault="00240C82" w:rsidP="00240C82">
      <w:pPr>
        <w:pStyle w:val="ae"/>
        <w:ind w:leftChars="167" w:left="334"/>
        <w:rPr>
          <w:lang w:val="sv-SE"/>
        </w:rPr>
      </w:pPr>
      <w:r>
        <w:rPr>
          <w:lang w:val="sv-SE"/>
        </w:rPr>
        <w:t>Accept-Ranges: bytes</w:t>
      </w:r>
    </w:p>
    <w:p w:rsidR="00240C82" w:rsidRPr="00240C82" w:rsidRDefault="00240C82" w:rsidP="00240C82">
      <w:pPr>
        <w:pStyle w:val="ae"/>
        <w:ind w:leftChars="167" w:left="334"/>
        <w:rPr>
          <w:lang w:val="sv-SE"/>
        </w:rPr>
      </w:pPr>
      <w:r>
        <w:rPr>
          <w:lang w:val="sv-SE"/>
        </w:rPr>
        <w:t>Connection: close</w:t>
      </w:r>
    </w:p>
    <w:p w:rsidR="00240C82" w:rsidRPr="00240C82" w:rsidRDefault="00240C82" w:rsidP="00240C82">
      <w:pPr>
        <w:pStyle w:val="ae"/>
        <w:ind w:leftChars="167" w:left="334"/>
        <w:rPr>
          <w:lang w:val="sv-SE"/>
        </w:rPr>
      </w:pPr>
      <w:r>
        <w:rPr>
          <w:lang w:val="sv-SE"/>
        </w:rPr>
        <w:t>Content-Length: 14516</w:t>
      </w:r>
    </w:p>
    <w:p w:rsidR="00240C82" w:rsidRPr="00240C82" w:rsidRDefault="00240C82" w:rsidP="00240C82">
      <w:pPr>
        <w:pStyle w:val="ae"/>
        <w:ind w:leftChars="167" w:left="334"/>
        <w:rPr>
          <w:lang w:val="sv-SE"/>
        </w:rPr>
      </w:pPr>
      <w:r w:rsidRPr="00240C82">
        <w:rPr>
          <w:lang w:val="sv-SE"/>
        </w:rPr>
        <w:t>Cont</w:t>
      </w:r>
      <w:r>
        <w:rPr>
          <w:lang w:val="sv-SE"/>
        </w:rPr>
        <w:t>ent-Range: bytes 0-14515/14516</w:t>
      </w:r>
    </w:p>
    <w:p w:rsidR="00240C82" w:rsidRPr="00240C82" w:rsidRDefault="00240C82" w:rsidP="00240C82">
      <w:pPr>
        <w:pStyle w:val="ae"/>
        <w:ind w:leftChars="167" w:left="334"/>
        <w:rPr>
          <w:lang w:val="sv-SE"/>
        </w:rPr>
      </w:pPr>
      <w:r>
        <w:rPr>
          <w:lang w:val="sv-SE"/>
        </w:rPr>
        <w:t>Expect: 1662398340</w:t>
      </w:r>
    </w:p>
    <w:p w:rsidR="007A6310" w:rsidRPr="00F56C22" w:rsidRDefault="007A6310" w:rsidP="00240C82">
      <w:pPr>
        <w:pStyle w:val="ae"/>
        <w:ind w:leftChars="167" w:left="334"/>
        <w:rPr>
          <w:lang w:val="sv-SE"/>
        </w:rPr>
      </w:pPr>
    </w:p>
    <w:p w:rsidR="007A6310" w:rsidRPr="00F56C22" w:rsidRDefault="007A6310" w:rsidP="007A6310">
      <w:pPr>
        <w:pStyle w:val="ae"/>
        <w:ind w:leftChars="167" w:left="334"/>
        <w:rPr>
          <w:lang w:val="sv-SE"/>
        </w:rPr>
      </w:pPr>
    </w:p>
    <w:p w:rsidR="007A6310" w:rsidRPr="00F56C22" w:rsidRDefault="007A6310" w:rsidP="007A6310">
      <w:pPr>
        <w:pStyle w:val="ae"/>
        <w:ind w:leftChars="167" w:left="334"/>
        <w:rPr>
          <w:lang w:val="sv-SE"/>
        </w:rPr>
      </w:pPr>
      <w:r w:rsidRPr="00F56C22">
        <w:rPr>
          <w:lang w:val="sv-SE"/>
        </w:rPr>
        <w:t xml:space="preserve">#EXTM3U </w:t>
      </w:r>
    </w:p>
    <w:p w:rsidR="007A6310" w:rsidRDefault="007A6310" w:rsidP="007A6310">
      <w:pPr>
        <w:pStyle w:val="ae"/>
        <w:ind w:leftChars="167" w:left="334"/>
        <w:rPr>
          <w:lang w:val="sv-SE"/>
        </w:rPr>
      </w:pPr>
      <w:r w:rsidRPr="00F56C22">
        <w:rPr>
          <w:lang w:val="sv-SE"/>
        </w:rPr>
        <w:lastRenderedPageBreak/>
        <w:t xml:space="preserve">#EXT-X-TARGETDURATION:6 </w:t>
      </w:r>
    </w:p>
    <w:p w:rsidR="00240C82" w:rsidRPr="00F56C22" w:rsidRDefault="00240C82" w:rsidP="007A6310">
      <w:pPr>
        <w:pStyle w:val="ae"/>
        <w:ind w:leftChars="167" w:left="334"/>
        <w:rPr>
          <w:lang w:val="sv-SE"/>
        </w:rPr>
      </w:pPr>
      <w:r w:rsidRPr="00240C82">
        <w:rPr>
          <w:lang w:val="sv-SE"/>
        </w:rPr>
        <w:t>#EXTINF:3</w:t>
      </w:r>
      <w:r>
        <w:rPr>
          <w:rFonts w:hint="eastAsia"/>
          <w:lang w:val="sv-SE"/>
        </w:rPr>
        <w:t>,</w:t>
      </w:r>
    </w:p>
    <w:p w:rsidR="00240C82" w:rsidRPr="00240C82" w:rsidRDefault="00240C82" w:rsidP="00240C82">
      <w:pPr>
        <w:pStyle w:val="ae"/>
        <w:ind w:leftChars="167" w:left="334"/>
        <w:rPr>
          <w:lang w:val="sv-SE"/>
        </w:rPr>
      </w:pPr>
      <w:r w:rsidRPr="00240C82">
        <w:rPr>
          <w:lang w:val="sv-SE"/>
        </w:rPr>
        <w:t>cri_mami2_11_jk.3gp@0-0.ts?msisdn=13817433773&amp;mdspid=&amp;spid=699013&amp;nettype=4&amp;sid=2049016655&amp;pid=2028593134_2028593207_2028593174&amp;Channel_ID=0109_03000010-99000-100100010010001&amp;ProgramID=502358623&amp;ParentNodeID=10242953&amp;timestamp=20130608151500&amp;encrypt=fb75dd66d49c5</w:t>
      </w:r>
      <w:r>
        <w:rPr>
          <w:lang w:val="sv-SE"/>
        </w:rPr>
        <w:t>4635acd020600767444&amp;hls_type=2</w:t>
      </w:r>
    </w:p>
    <w:p w:rsidR="00240C82" w:rsidRPr="00240C82" w:rsidRDefault="00240C82" w:rsidP="00240C82">
      <w:pPr>
        <w:pStyle w:val="ae"/>
        <w:ind w:leftChars="167" w:left="334"/>
        <w:rPr>
          <w:lang w:val="sv-SE"/>
        </w:rPr>
      </w:pPr>
      <w:r>
        <w:rPr>
          <w:lang w:val="sv-SE"/>
        </w:rPr>
        <w:t>#EXTINF:3,</w:t>
      </w:r>
    </w:p>
    <w:p w:rsidR="00240C82" w:rsidRPr="00240C82" w:rsidRDefault="00240C82" w:rsidP="00240C82">
      <w:pPr>
        <w:pStyle w:val="ae"/>
        <w:ind w:leftChars="167" w:left="334"/>
        <w:rPr>
          <w:lang w:val="sv-SE"/>
        </w:rPr>
      </w:pPr>
      <w:r w:rsidRPr="00240C82">
        <w:rPr>
          <w:lang w:val="sv-SE"/>
        </w:rPr>
        <w:t>cri_mami2_11_jk.3gp@0-1.ts?msisdn=13817433773&amp;mdspid=&amp;spid=699013&amp;nettype=4&amp;sid=2049016655&amp;pid=2028593134_2028593207_2028593174&amp;Channel_ID=0109_03000010-99000-100100010010001&amp;ProgramID=502358623&amp;ParentNodeID=10242953&amp;timestamp=20130608151500&amp;encrypt=fb75dd66d49c5</w:t>
      </w:r>
      <w:r>
        <w:rPr>
          <w:lang w:val="sv-SE"/>
        </w:rPr>
        <w:t>4635acd020600767444&amp;hls_type=2</w:t>
      </w:r>
    </w:p>
    <w:p w:rsidR="00240C82" w:rsidRPr="00240C82" w:rsidRDefault="00240C82" w:rsidP="00240C82">
      <w:pPr>
        <w:pStyle w:val="ae"/>
        <w:tabs>
          <w:tab w:val="left" w:pos="3004"/>
        </w:tabs>
        <w:ind w:leftChars="167" w:left="334"/>
        <w:rPr>
          <w:lang w:val="sv-SE"/>
        </w:rPr>
      </w:pPr>
      <w:r>
        <w:rPr>
          <w:lang w:val="sv-SE"/>
        </w:rPr>
        <w:t>#EXTINF:3</w:t>
      </w:r>
      <w:r>
        <w:rPr>
          <w:rFonts w:hint="eastAsia"/>
          <w:lang w:val="sv-SE"/>
        </w:rPr>
        <w:t>,</w:t>
      </w:r>
    </w:p>
    <w:p w:rsidR="00240C82" w:rsidRPr="00240C82" w:rsidRDefault="00240C82" w:rsidP="00240C82">
      <w:pPr>
        <w:pStyle w:val="ae"/>
        <w:ind w:leftChars="167" w:left="334"/>
        <w:rPr>
          <w:lang w:val="sv-SE"/>
        </w:rPr>
      </w:pPr>
      <w:r w:rsidRPr="00240C82">
        <w:rPr>
          <w:lang w:val="sv-SE"/>
        </w:rPr>
        <w:t>cri_mami2_11_jk.3gp@0-2.ts?msisdn=13817433773&amp;mdspid=&amp;spid=699013&amp;nettype=4&amp;sid=2049016655&amp;pid=2028593134_2028593207_2028593174&amp;Channel_ID=0109_03000010-99000-100100010010001&amp;ProgramID=502358623&amp;ParentNodeID=10242953&amp;timestamp=20130608151500&amp;encrypt=fb75dd66d49c5</w:t>
      </w:r>
      <w:r>
        <w:rPr>
          <w:lang w:val="sv-SE"/>
        </w:rPr>
        <w:t>4635acd020600767444&amp;hls_type=2</w:t>
      </w:r>
    </w:p>
    <w:p w:rsidR="00240C82" w:rsidRPr="00240C82" w:rsidRDefault="00240C82" w:rsidP="00240C82">
      <w:pPr>
        <w:pStyle w:val="ae"/>
        <w:ind w:leftChars="167" w:left="334"/>
        <w:rPr>
          <w:lang w:val="sv-SE"/>
        </w:rPr>
      </w:pPr>
      <w:r>
        <w:rPr>
          <w:lang w:val="sv-SE"/>
        </w:rPr>
        <w:t>#EXTINF:</w:t>
      </w:r>
      <w:r>
        <w:rPr>
          <w:rFonts w:hint="eastAsia"/>
          <w:lang w:val="sv-SE"/>
        </w:rPr>
        <w:t>3</w:t>
      </w:r>
      <w:r>
        <w:rPr>
          <w:lang w:val="sv-SE"/>
        </w:rPr>
        <w:t>,</w:t>
      </w:r>
    </w:p>
    <w:p w:rsidR="00240C82" w:rsidRDefault="00240C82" w:rsidP="00240C82">
      <w:pPr>
        <w:pStyle w:val="ae"/>
        <w:ind w:leftChars="167" w:left="334"/>
        <w:rPr>
          <w:lang w:val="sv-SE"/>
        </w:rPr>
      </w:pPr>
      <w:r w:rsidRPr="00240C82">
        <w:rPr>
          <w:lang w:val="sv-SE"/>
        </w:rPr>
        <w:t>cri_mami2_11_jk.3gp@0-3.ts?msisdn=13817433773&amp;mdspid=&amp;spid=699013&amp;nettype=4&amp;sid=2049016655&amp;pid=2028593134_2028593207_2028593174&amp;Channel_ID=0109_03000010-99000-100100010010001&amp;ProgramID=502358623&amp;ParentNodeID=10242953&amp;timestamp=20130608151500&amp;encrypt=fb75dd66d49c5</w:t>
      </w:r>
      <w:r>
        <w:rPr>
          <w:lang w:val="sv-SE"/>
        </w:rPr>
        <w:t>4635acd020600767444&amp;hls_type=2</w:t>
      </w:r>
    </w:p>
    <w:p w:rsidR="007A6310" w:rsidRPr="00F56C22" w:rsidRDefault="007A6310" w:rsidP="00240C82">
      <w:pPr>
        <w:pStyle w:val="ae"/>
        <w:ind w:leftChars="167" w:left="334"/>
        <w:rPr>
          <w:lang w:val="sv-SE"/>
        </w:rPr>
      </w:pPr>
      <w:r w:rsidRPr="00F56C22">
        <w:rPr>
          <w:lang w:val="sv-SE"/>
        </w:rPr>
        <w:t>#EXT-X-ENDLIST</w:t>
      </w:r>
    </w:p>
    <w:p w:rsidR="007A6310" w:rsidRPr="00240C82" w:rsidRDefault="007A6310" w:rsidP="007A6310">
      <w:pPr>
        <w:pStyle w:val="afb"/>
        <w:ind w:firstLine="420"/>
        <w:rPr>
          <w:lang w:val="sv-SE"/>
        </w:rPr>
      </w:pPr>
    </w:p>
    <w:p w:rsidR="007A6310" w:rsidRDefault="007A6310" w:rsidP="007A6310">
      <w:pPr>
        <w:pStyle w:val="afb"/>
        <w:ind w:firstLine="420"/>
        <w:rPr>
          <w:lang w:val="sv-SE"/>
        </w:rPr>
      </w:pPr>
      <w:r>
        <w:rPr>
          <w:rFonts w:hint="eastAsia"/>
          <w:lang w:val="sv-SE"/>
        </w:rPr>
        <w:t>客户端根据</w:t>
      </w:r>
      <w:r>
        <w:rPr>
          <w:rFonts w:hint="eastAsia"/>
          <w:lang w:val="sv-SE"/>
        </w:rPr>
        <w:t>m3u8</w:t>
      </w:r>
      <w:r>
        <w:rPr>
          <w:rFonts w:hint="eastAsia"/>
          <w:lang w:val="sv-SE"/>
        </w:rPr>
        <w:t>中的</w:t>
      </w:r>
      <w:r>
        <w:rPr>
          <w:rFonts w:hint="eastAsia"/>
          <w:lang w:val="sv-SE"/>
        </w:rPr>
        <w:t>ts</w:t>
      </w:r>
      <w:r>
        <w:rPr>
          <w:rFonts w:hint="eastAsia"/>
          <w:lang w:val="sv-SE"/>
        </w:rPr>
        <w:t>信息向流服务请求</w:t>
      </w:r>
      <w:r>
        <w:rPr>
          <w:rFonts w:hint="eastAsia"/>
          <w:lang w:val="sv-SE"/>
        </w:rPr>
        <w:t>ts</w:t>
      </w:r>
      <w:r>
        <w:rPr>
          <w:rFonts w:hint="eastAsia"/>
          <w:lang w:val="sv-SE"/>
        </w:rPr>
        <w:t>文件，请求</w:t>
      </w:r>
      <w:r>
        <w:rPr>
          <w:rFonts w:hint="eastAsia"/>
          <w:lang w:val="sv-SE"/>
        </w:rPr>
        <w:t>ts</w:t>
      </w:r>
      <w:r>
        <w:rPr>
          <w:rFonts w:hint="eastAsia"/>
          <w:lang w:val="sv-SE"/>
        </w:rPr>
        <w:t>的</w:t>
      </w:r>
      <w:r>
        <w:rPr>
          <w:rFonts w:hint="eastAsia"/>
          <w:lang w:val="sv-SE"/>
        </w:rPr>
        <w:t>URL</w:t>
      </w:r>
      <w:r>
        <w:rPr>
          <w:rFonts w:hint="eastAsia"/>
          <w:lang w:val="sv-SE"/>
        </w:rPr>
        <w:t>中需要包含</w:t>
      </w:r>
      <w:r>
        <w:rPr>
          <w:rFonts w:hint="eastAsia"/>
          <w:lang w:val="sv-SE"/>
        </w:rPr>
        <w:t>m3u8</w:t>
      </w:r>
      <w:r>
        <w:rPr>
          <w:rFonts w:hint="eastAsia"/>
          <w:lang w:val="sv-SE"/>
        </w:rPr>
        <w:t>返回的全量</w:t>
      </w:r>
      <w:r>
        <w:rPr>
          <w:rFonts w:hint="eastAsia"/>
          <w:lang w:val="sv-SE"/>
        </w:rPr>
        <w:t>ts</w:t>
      </w:r>
      <w:r>
        <w:rPr>
          <w:rFonts w:hint="eastAsia"/>
          <w:lang w:val="sv-SE"/>
        </w:rPr>
        <w:t>信息，如</w:t>
      </w:r>
      <w:r w:rsidRPr="00F56C22">
        <w:rPr>
          <w:lang w:val="sv-SE"/>
        </w:rPr>
        <w:t>hls_type</w:t>
      </w:r>
      <w:r>
        <w:rPr>
          <w:rFonts w:hint="eastAsia"/>
          <w:lang w:val="sv-SE"/>
        </w:rPr>
        <w:t>、</w:t>
      </w:r>
      <w:r w:rsidRPr="00F56C22">
        <w:rPr>
          <w:lang w:val="sv-SE"/>
        </w:rPr>
        <w:t>msisdn</w:t>
      </w:r>
      <w:r>
        <w:rPr>
          <w:rFonts w:hint="eastAsia"/>
          <w:lang w:val="sv-SE"/>
        </w:rPr>
        <w:t>等。</w:t>
      </w:r>
    </w:p>
    <w:p w:rsidR="007A6310" w:rsidRPr="00F56C22" w:rsidRDefault="007A6310" w:rsidP="007A6310">
      <w:pPr>
        <w:pStyle w:val="afb"/>
        <w:ind w:firstLine="420"/>
        <w:rPr>
          <w:lang w:val="sv-SE"/>
        </w:rPr>
      </w:pPr>
      <w:r>
        <w:rPr>
          <w:rFonts w:hint="eastAsia"/>
          <w:lang w:val="sv-SE"/>
        </w:rPr>
        <w:t>请求</w:t>
      </w:r>
      <w:r>
        <w:rPr>
          <w:rFonts w:hint="eastAsia"/>
          <w:lang w:val="sv-SE"/>
        </w:rPr>
        <w:t>ts</w:t>
      </w:r>
      <w:r>
        <w:rPr>
          <w:rFonts w:hint="eastAsia"/>
          <w:lang w:val="sv-SE"/>
        </w:rPr>
        <w:t>的</w:t>
      </w:r>
      <w:r>
        <w:rPr>
          <w:rFonts w:hint="eastAsia"/>
          <w:lang w:val="sv-SE"/>
        </w:rPr>
        <w:t>URL</w:t>
      </w:r>
      <w:r>
        <w:rPr>
          <w:rFonts w:hint="eastAsia"/>
          <w:lang w:val="sv-SE"/>
        </w:rPr>
        <w:t>样例如下：</w:t>
      </w:r>
    </w:p>
    <w:p w:rsidR="007A6310" w:rsidRPr="00691B60" w:rsidRDefault="007A6310" w:rsidP="007A6310">
      <w:pPr>
        <w:pStyle w:val="ae"/>
        <w:ind w:leftChars="167" w:left="334"/>
        <w:rPr>
          <w:lang w:val="sv-SE"/>
        </w:rPr>
      </w:pPr>
      <w:r w:rsidRPr="00691B60">
        <w:rPr>
          <w:lang w:val="sv-SE"/>
        </w:rPr>
        <w:t>GET</w:t>
      </w:r>
      <w:r w:rsidR="00240C82" w:rsidRPr="00240C82">
        <w:rPr>
          <w:lang w:val="sv-SE"/>
        </w:rPr>
        <w:t xml:space="preserve"> </w:t>
      </w:r>
      <w:r w:rsidR="003B49C9" w:rsidRPr="003B49C9">
        <w:rPr>
          <w:lang w:val="sv-SE"/>
        </w:rPr>
        <w:t>/699013/20130530/16/2049016655/57373382/</w:t>
      </w:r>
      <w:r w:rsidR="00240C82" w:rsidRPr="003B49C9">
        <w:rPr>
          <w:color w:val="FF0000"/>
          <w:lang w:val="sv-SE"/>
        </w:rPr>
        <w:t>cri_mami2_11_jk.3gp@0-0.ts?msisdn=13817433773&amp;mdspid=&amp;spid=699013&amp;nettype=4&amp;sid=2049016655&amp;pid=2028593134_2028593207_2028593174&amp;Channel_ID=0109_03000010-99000-100100010010001&amp;ProgramID=502358623&amp;ParentNodeID=10242953&amp;timestamp=20130608151500&amp;encrypt=fb75dd66d49c54635acd020600767444&amp;hls_type=2</w:t>
      </w:r>
      <w:r w:rsidRPr="00691B60">
        <w:rPr>
          <w:lang w:val="sv-SE"/>
        </w:rPr>
        <w:t xml:space="preserve"> HTTP/1.1 </w:t>
      </w:r>
    </w:p>
    <w:p w:rsidR="007A6310" w:rsidRPr="00691B60" w:rsidRDefault="00240C82" w:rsidP="007A6310">
      <w:pPr>
        <w:pStyle w:val="ae"/>
        <w:ind w:leftChars="167" w:left="334"/>
        <w:rPr>
          <w:lang w:val="sv-SE"/>
        </w:rPr>
      </w:pPr>
      <w:r>
        <w:rPr>
          <w:lang w:val="sv-SE"/>
        </w:rPr>
        <w:t>Host: 10.</w:t>
      </w:r>
      <w:r>
        <w:rPr>
          <w:rFonts w:hint="eastAsia"/>
          <w:lang w:val="sv-SE"/>
        </w:rPr>
        <w:t>163.201.250</w:t>
      </w:r>
      <w:r w:rsidR="007A6310" w:rsidRPr="00691B60">
        <w:rPr>
          <w:lang w:val="sv-SE"/>
        </w:rPr>
        <w:t xml:space="preserve"> </w:t>
      </w:r>
    </w:p>
    <w:p w:rsidR="007A6310" w:rsidRPr="00691B60" w:rsidRDefault="007A6310" w:rsidP="007A6310">
      <w:pPr>
        <w:pStyle w:val="ae"/>
        <w:ind w:leftChars="167" w:left="334"/>
        <w:rPr>
          <w:lang w:val="sv-SE"/>
        </w:rPr>
      </w:pPr>
      <w:r w:rsidRPr="00691B60">
        <w:rPr>
          <w:lang w:val="sv-SE"/>
        </w:rPr>
        <w:lastRenderedPageBreak/>
        <w:t xml:space="preserve">User-Agent: Mozilla/5.0 (Windows; U; Windows NT 5.1; zh-CN; rv:1.9.2.3) Gecko/20100401 Firefox/3.6.3 </w:t>
      </w:r>
    </w:p>
    <w:p w:rsidR="007A6310" w:rsidRDefault="007A6310" w:rsidP="007A6310">
      <w:pPr>
        <w:pStyle w:val="ae"/>
        <w:ind w:leftChars="167" w:left="334"/>
        <w:rPr>
          <w:lang w:val="sv-SE"/>
        </w:rPr>
      </w:pPr>
      <w:r w:rsidRPr="00691B60">
        <w:rPr>
          <w:lang w:val="sv-SE"/>
        </w:rPr>
        <w:t>Accept: */*</w:t>
      </w:r>
    </w:p>
    <w:p w:rsidR="007A6310" w:rsidRPr="00A4368F" w:rsidRDefault="007A6310" w:rsidP="007A6310">
      <w:pPr>
        <w:pStyle w:val="afb"/>
        <w:ind w:firstLine="420"/>
        <w:rPr>
          <w:lang w:val="sv-SE"/>
        </w:rPr>
      </w:pPr>
    </w:p>
    <w:p w:rsidR="007A6310" w:rsidRPr="00A4368F" w:rsidRDefault="007A6310" w:rsidP="007A6310">
      <w:pPr>
        <w:pStyle w:val="afb"/>
        <w:ind w:firstLine="420"/>
        <w:rPr>
          <w:lang w:val="sv-SE"/>
        </w:rPr>
      </w:pPr>
      <w:r w:rsidRPr="00A4368F">
        <w:rPr>
          <w:lang w:val="sv-SE"/>
        </w:rPr>
        <w:t>m3u8</w:t>
      </w:r>
      <w:r w:rsidRPr="00A4368F">
        <w:rPr>
          <w:rFonts w:hint="eastAsia"/>
          <w:lang w:val="sv-SE"/>
        </w:rPr>
        <w:t>列表中的文件，都是相对于</w:t>
      </w:r>
      <w:r w:rsidRPr="00A4368F">
        <w:rPr>
          <w:lang w:val="sv-SE"/>
        </w:rPr>
        <w:t>m3u8</w:t>
      </w:r>
      <w:r>
        <w:rPr>
          <w:rFonts w:hint="eastAsia"/>
          <w:lang w:val="sv-SE"/>
        </w:rPr>
        <w:t>索引</w:t>
      </w:r>
      <w:r w:rsidRPr="00A4368F">
        <w:rPr>
          <w:rFonts w:hint="eastAsia"/>
          <w:lang w:val="sv-SE"/>
        </w:rPr>
        <w:t>文件的所在的目录，</w:t>
      </w:r>
      <w:r>
        <w:rPr>
          <w:rFonts w:hint="eastAsia"/>
          <w:lang w:val="sv-SE"/>
        </w:rPr>
        <w:t>所以</w:t>
      </w:r>
      <w:r w:rsidRPr="00A4368F">
        <w:rPr>
          <w:rFonts w:hint="eastAsia"/>
          <w:lang w:val="sv-SE"/>
        </w:rPr>
        <w:t>请求</w:t>
      </w:r>
      <w:r w:rsidRPr="00A4368F">
        <w:rPr>
          <w:lang w:val="sv-SE"/>
        </w:rPr>
        <w:t>TS</w:t>
      </w:r>
      <w:r w:rsidRPr="00A4368F">
        <w:rPr>
          <w:rFonts w:hint="eastAsia"/>
          <w:lang w:val="sv-SE"/>
        </w:rPr>
        <w:t>的时候，需要</w:t>
      </w:r>
      <w:r>
        <w:rPr>
          <w:rFonts w:hint="eastAsia"/>
          <w:lang w:val="sv-SE"/>
        </w:rPr>
        <w:t>携带路径信息</w:t>
      </w:r>
      <w:r w:rsidR="003B49C9">
        <w:rPr>
          <w:rFonts w:hint="eastAsia"/>
          <w:lang w:val="sv-SE"/>
        </w:rPr>
        <w:t>，上述标红字体即为</w:t>
      </w:r>
      <w:r w:rsidR="003B49C9">
        <w:rPr>
          <w:rFonts w:hint="eastAsia"/>
          <w:lang w:val="sv-SE"/>
        </w:rPr>
        <w:t>m3u8</w:t>
      </w:r>
      <w:r w:rsidR="003B49C9">
        <w:rPr>
          <w:rFonts w:hint="eastAsia"/>
          <w:lang w:val="sv-SE"/>
        </w:rPr>
        <w:t>列表中的内容</w:t>
      </w:r>
      <w:r>
        <w:rPr>
          <w:rFonts w:hint="eastAsia"/>
          <w:lang w:val="sv-SE"/>
        </w:rPr>
        <w:t>。</w:t>
      </w:r>
    </w:p>
    <w:p w:rsidR="007A6310" w:rsidRDefault="003B49C9" w:rsidP="006A73D4">
      <w:pPr>
        <w:pStyle w:val="afb"/>
        <w:ind w:firstLine="420"/>
        <w:rPr>
          <w:lang w:val="sv-SE"/>
        </w:rPr>
      </w:pPr>
      <w:r w:rsidRPr="00CD056B">
        <w:rPr>
          <w:rFonts w:hint="eastAsia"/>
          <w:color w:val="FF0000"/>
          <w:lang w:val="sv-SE"/>
        </w:rPr>
        <w:t>注：当请求</w:t>
      </w:r>
      <w:r w:rsidRPr="00CD056B">
        <w:rPr>
          <w:rFonts w:hint="eastAsia"/>
          <w:color w:val="FF0000"/>
          <w:lang w:val="sv-SE"/>
        </w:rPr>
        <w:t>ts</w:t>
      </w:r>
      <w:r w:rsidRPr="00CD056B">
        <w:rPr>
          <w:rFonts w:hint="eastAsia"/>
          <w:color w:val="FF0000"/>
          <w:lang w:val="sv-SE"/>
        </w:rPr>
        <w:t>的时候，流服务器不再做时间戳超时和</w:t>
      </w:r>
      <w:r w:rsidRPr="00CD056B">
        <w:rPr>
          <w:rFonts w:hint="eastAsia"/>
          <w:color w:val="FF0000"/>
          <w:lang w:val="sv-SE"/>
        </w:rPr>
        <w:t>MD5</w:t>
      </w:r>
      <w:r w:rsidRPr="00CD056B">
        <w:rPr>
          <w:rFonts w:hint="eastAsia"/>
          <w:color w:val="FF0000"/>
          <w:lang w:val="sv-SE"/>
        </w:rPr>
        <w:t>摘要的校验</w:t>
      </w:r>
      <w:r>
        <w:rPr>
          <w:rFonts w:hint="eastAsia"/>
          <w:lang w:val="sv-SE"/>
        </w:rPr>
        <w:t>。</w:t>
      </w:r>
    </w:p>
    <w:p w:rsidR="00572704" w:rsidRDefault="00AF40BC">
      <w:pPr>
        <w:pStyle w:val="30"/>
        <w:rPr>
          <w:ins w:id="108" w:author="h00202981" w:date="2014-06-12T14:10:00Z"/>
          <w:lang w:val="sv-SE"/>
        </w:rPr>
        <w:pPrChange w:id="109" w:author="h00202981" w:date="2014-06-12T14:10:00Z">
          <w:pPr>
            <w:pStyle w:val="afb"/>
            <w:ind w:firstLine="420"/>
          </w:pPr>
        </w:pPrChange>
      </w:pPr>
      <w:ins w:id="110" w:author="h00202981" w:date="2014-06-12T14:10:00Z">
        <w:r>
          <w:rPr>
            <w:rFonts w:hint="eastAsia"/>
            <w:lang w:val="sv-SE"/>
          </w:rPr>
          <w:t>HLS</w:t>
        </w:r>
        <w:r>
          <w:rPr>
            <w:rFonts w:hint="eastAsia"/>
            <w:lang w:val="sv-SE"/>
          </w:rPr>
          <w:t>直播</w:t>
        </w:r>
      </w:ins>
    </w:p>
    <w:p w:rsidR="0032792C" w:rsidRPr="00A95F69" w:rsidRDefault="0032792C" w:rsidP="0032792C">
      <w:pPr>
        <w:pStyle w:val="4"/>
        <w:numPr>
          <w:ilvl w:val="4"/>
          <w:numId w:val="34"/>
        </w:numPr>
        <w:ind w:left="0" w:firstLineChars="200" w:firstLine="442"/>
        <w:rPr>
          <w:ins w:id="111" w:author="h00202981" w:date="2014-06-12T14:12:00Z"/>
          <w:b/>
        </w:rPr>
      </w:pPr>
      <w:ins w:id="112" w:author="h00202981" w:date="2014-06-12T14:12:00Z">
        <w:r w:rsidRPr="00A95F69">
          <w:rPr>
            <w:rFonts w:hint="eastAsia"/>
            <w:b/>
          </w:rPr>
          <w:t>直播</w:t>
        </w:r>
      </w:ins>
    </w:p>
    <w:p w:rsidR="0032792C" w:rsidRDefault="0032792C" w:rsidP="0032792C">
      <w:pPr>
        <w:pStyle w:val="afb"/>
        <w:ind w:firstLine="420"/>
        <w:rPr>
          <w:ins w:id="113" w:author="h00202981" w:date="2014-06-12T14:17:00Z"/>
          <w:lang w:val="sv-SE"/>
        </w:rPr>
      </w:pPr>
      <w:ins w:id="114" w:author="h00202981" w:date="2014-06-12T14:19:00Z">
        <w:r>
          <w:rPr>
            <w:rFonts w:hint="eastAsia"/>
            <w:lang w:val="sv-SE"/>
          </w:rPr>
          <w:t>文件名后缀为</w:t>
        </w:r>
        <w:r>
          <w:rPr>
            <w:rFonts w:hint="eastAsia"/>
            <w:lang w:val="sv-SE"/>
          </w:rPr>
          <w:t>xxx.sdp.m3u8</w:t>
        </w:r>
        <w:r>
          <w:rPr>
            <w:rFonts w:hint="eastAsia"/>
            <w:lang w:val="sv-SE"/>
          </w:rPr>
          <w:t>（适用于</w:t>
        </w:r>
        <w:r>
          <w:rPr>
            <w:rFonts w:hint="eastAsia"/>
            <w:lang w:val="sv-SE"/>
          </w:rPr>
          <w:t>RTP</w:t>
        </w:r>
        <w:r>
          <w:rPr>
            <w:rFonts w:hint="eastAsia"/>
            <w:lang w:val="sv-SE"/>
          </w:rPr>
          <w:t>直播源）或者</w:t>
        </w:r>
        <w:r>
          <w:rPr>
            <w:rFonts w:hint="eastAsia"/>
            <w:lang w:val="sv-SE"/>
          </w:rPr>
          <w:t>xxx.ts.sdp.m3u8</w:t>
        </w:r>
        <w:r>
          <w:rPr>
            <w:rFonts w:hint="eastAsia"/>
            <w:lang w:val="sv-SE"/>
          </w:rPr>
          <w:t>（适用于</w:t>
        </w:r>
        <w:r>
          <w:rPr>
            <w:rFonts w:hint="eastAsia"/>
            <w:lang w:val="sv-SE"/>
          </w:rPr>
          <w:t>TS</w:t>
        </w:r>
        <w:r>
          <w:rPr>
            <w:rFonts w:hint="eastAsia"/>
            <w:lang w:val="sv-SE"/>
          </w:rPr>
          <w:t>直播源）</w:t>
        </w:r>
      </w:ins>
      <w:ins w:id="115" w:author="h00202981" w:date="2014-06-12T14:18:00Z">
        <w:r>
          <w:rPr>
            <w:rFonts w:hint="eastAsia"/>
          </w:rPr>
          <w:t>，</w:t>
        </w:r>
        <w:r>
          <w:rPr>
            <w:rFonts w:hint="eastAsia"/>
          </w:rPr>
          <w:t>URL</w:t>
        </w:r>
        <w:r>
          <w:rPr>
            <w:rFonts w:hint="eastAsia"/>
          </w:rPr>
          <w:t>的拼装规则和点播相同。</w:t>
        </w:r>
      </w:ins>
    </w:p>
    <w:p w:rsidR="0032792C" w:rsidRPr="0032792C" w:rsidRDefault="0032792C" w:rsidP="0032792C">
      <w:pPr>
        <w:pStyle w:val="afb"/>
        <w:ind w:firstLine="420"/>
        <w:rPr>
          <w:ins w:id="116" w:author="h00202981" w:date="2014-06-12T14:12:00Z"/>
          <w:lang w:val="sv-SE"/>
          <w:rPrChange w:id="117" w:author="h00202981" w:date="2014-06-12T14:17:00Z">
            <w:rPr>
              <w:ins w:id="118" w:author="h00202981" w:date="2014-06-12T14:12:00Z"/>
            </w:rPr>
          </w:rPrChange>
        </w:rPr>
      </w:pPr>
    </w:p>
    <w:p w:rsidR="0032792C" w:rsidRPr="00A95F69" w:rsidRDefault="0032792C" w:rsidP="0032792C">
      <w:pPr>
        <w:pStyle w:val="4"/>
        <w:numPr>
          <w:ilvl w:val="4"/>
          <w:numId w:val="34"/>
        </w:numPr>
        <w:ind w:left="0" w:firstLineChars="200" w:firstLine="442"/>
        <w:rPr>
          <w:ins w:id="119" w:author="h00202981" w:date="2014-06-12T14:12:00Z"/>
          <w:b/>
        </w:rPr>
      </w:pPr>
      <w:ins w:id="120" w:author="h00202981" w:date="2014-06-12T14:12:00Z">
        <w:r w:rsidRPr="00A95F69">
          <w:rPr>
            <w:rFonts w:hint="eastAsia"/>
            <w:b/>
          </w:rPr>
          <w:t>直播回放</w:t>
        </w:r>
      </w:ins>
    </w:p>
    <w:p w:rsidR="0032792C" w:rsidRDefault="0032792C" w:rsidP="0032792C">
      <w:pPr>
        <w:pStyle w:val="afb"/>
        <w:ind w:firstLine="420"/>
        <w:rPr>
          <w:ins w:id="121" w:author="h00202981" w:date="2014-06-12T14:12:00Z"/>
          <w:lang w:val="sv-SE"/>
        </w:rPr>
      </w:pPr>
      <w:ins w:id="122" w:author="h00202981" w:date="2014-06-12T14:12:00Z">
        <w:r>
          <w:rPr>
            <w:rFonts w:hint="eastAsia"/>
            <w:lang w:val="sv-SE"/>
          </w:rPr>
          <w:t>在加密后的直播</w:t>
        </w:r>
        <w:r>
          <w:rPr>
            <w:rFonts w:hint="eastAsia"/>
            <w:lang w:val="sv-SE"/>
          </w:rPr>
          <w:t>URL</w:t>
        </w:r>
        <w:r>
          <w:rPr>
            <w:rFonts w:hint="eastAsia"/>
            <w:lang w:val="sv-SE"/>
          </w:rPr>
          <w:t>中需要增加</w:t>
        </w:r>
        <w:r>
          <w:rPr>
            <w:lang w:val="sv-SE"/>
          </w:rPr>
          <w:t>playbackbegin</w:t>
        </w:r>
        <w:r>
          <w:rPr>
            <w:rFonts w:hint="eastAsia"/>
            <w:lang w:val="sv-SE"/>
          </w:rPr>
          <w:t>和</w:t>
        </w:r>
        <w:r>
          <w:rPr>
            <w:lang w:val="sv-SE"/>
          </w:rPr>
          <w:t>playbackend</w:t>
        </w:r>
        <w:r>
          <w:rPr>
            <w:rFonts w:hint="eastAsia"/>
            <w:lang w:val="sv-SE"/>
          </w:rPr>
          <w:t xml:space="preserve"> </w:t>
        </w:r>
        <w:r>
          <w:rPr>
            <w:rFonts w:hint="eastAsia"/>
            <w:lang w:val="sv-SE"/>
          </w:rPr>
          <w:t>字段，</w:t>
        </w:r>
        <w:r>
          <w:rPr>
            <w:rFonts w:hint="eastAsia"/>
            <w:lang w:val="sv-SE"/>
          </w:rPr>
          <w:t>URL</w:t>
        </w:r>
        <w:r>
          <w:rPr>
            <w:rFonts w:hint="eastAsia"/>
            <w:lang w:val="sv-SE"/>
          </w:rPr>
          <w:t>如：</w:t>
        </w:r>
        <w:r>
          <w:rPr>
            <w:rFonts w:hint="eastAsia"/>
            <w:lang w:val="sv-SE"/>
          </w:rPr>
          <w:t>http</w:t>
        </w:r>
        <w:r>
          <w:rPr>
            <w:lang w:val="sv-SE"/>
          </w:rPr>
          <w:t>://PSSIP:</w:t>
        </w:r>
        <w:r>
          <w:rPr>
            <w:rFonts w:hint="eastAsia"/>
            <w:lang w:val="sv-SE"/>
          </w:rPr>
          <w:t>port</w:t>
        </w:r>
        <w:r>
          <w:rPr>
            <w:lang w:val="sv-SE"/>
          </w:rPr>
          <w:t>/</w:t>
        </w:r>
        <w:r>
          <w:rPr>
            <w:rFonts w:hint="eastAsia"/>
            <w:lang w:val="sv-SE"/>
          </w:rPr>
          <w:t>xxxxxxx/*</w:t>
        </w:r>
        <w:r>
          <w:rPr>
            <w:lang w:val="sv-SE"/>
          </w:rPr>
          <w:t>.</w:t>
        </w:r>
        <w:r>
          <w:rPr>
            <w:rFonts w:hint="eastAsia"/>
            <w:lang w:val="sv-SE"/>
          </w:rPr>
          <w:t>sdp.m3u8?</w:t>
        </w:r>
      </w:ins>
      <w:ins w:id="123" w:author="h00202981" w:date="2014-06-12T14:19:00Z">
        <w:r>
          <w:rPr>
            <w:rFonts w:hint="eastAsia"/>
            <w:lang w:val="sv-SE"/>
          </w:rPr>
          <w:t>xxx&amp;</w:t>
        </w:r>
      </w:ins>
      <w:ins w:id="124" w:author="h00202981" w:date="2014-06-12T14:12:00Z">
        <w:r>
          <w:rPr>
            <w:rFonts w:hint="eastAsia"/>
            <w:lang w:val="sv-SE"/>
          </w:rPr>
          <w:t>ec=1&amp;</w:t>
        </w:r>
        <w:r w:rsidRPr="003B230F">
          <w:rPr>
            <w:color w:val="FF0000"/>
            <w:lang w:val="sv-SE"/>
          </w:rPr>
          <w:t>playbackbegin=YYYYMMDDhhmmss</w:t>
        </w:r>
        <w:r w:rsidRPr="003B230F">
          <w:rPr>
            <w:rFonts w:hint="eastAsia"/>
            <w:color w:val="FF0000"/>
            <w:lang w:val="sv-SE"/>
          </w:rPr>
          <w:t>&amp;</w:t>
        </w:r>
        <w:r w:rsidRPr="003B230F">
          <w:rPr>
            <w:color w:val="FF0000"/>
            <w:lang w:val="sv-SE"/>
          </w:rPr>
          <w:t>playbackend=YYYYMMDDhhmmss</w:t>
        </w:r>
        <w:r>
          <w:rPr>
            <w:rFonts w:hint="eastAsia"/>
            <w:lang w:val="sv-SE"/>
          </w:rPr>
          <w:t>。</w:t>
        </w:r>
        <w:r>
          <w:rPr>
            <w:lang w:val="sv-SE"/>
          </w:rPr>
          <w:t>playbackbegin</w:t>
        </w:r>
        <w:r>
          <w:rPr>
            <w:rFonts w:hint="eastAsia"/>
            <w:lang w:val="sv-SE"/>
          </w:rPr>
          <w:t>和</w:t>
        </w:r>
        <w:r>
          <w:rPr>
            <w:lang w:val="sv-SE"/>
          </w:rPr>
          <w:t>playbackend</w:t>
        </w:r>
        <w:r>
          <w:rPr>
            <w:rFonts w:hint="eastAsia"/>
            <w:lang w:val="sv-SE"/>
          </w:rPr>
          <w:t>字段必须是明文传输。流服务接收</w:t>
        </w:r>
        <w:r>
          <w:rPr>
            <w:rFonts w:hint="eastAsia"/>
            <w:lang w:val="sv-SE"/>
          </w:rPr>
          <w:t>URL</w:t>
        </w:r>
        <w:r>
          <w:rPr>
            <w:rFonts w:hint="eastAsia"/>
            <w:lang w:val="sv-SE"/>
          </w:rPr>
          <w:t>请求后，返回该时段对应的录制文件的</w:t>
        </w:r>
        <w:r>
          <w:rPr>
            <w:rFonts w:hint="eastAsia"/>
            <w:lang w:val="sv-SE"/>
          </w:rPr>
          <w:t>m3u8</w:t>
        </w:r>
        <w:r>
          <w:rPr>
            <w:rFonts w:hint="eastAsia"/>
            <w:lang w:val="sv-SE"/>
          </w:rPr>
          <w:t>列表，然后播放器请求相应的</w:t>
        </w:r>
        <w:r>
          <w:rPr>
            <w:rFonts w:hint="eastAsia"/>
            <w:lang w:val="sv-SE"/>
          </w:rPr>
          <w:t>ts</w:t>
        </w:r>
        <w:r>
          <w:rPr>
            <w:rFonts w:hint="eastAsia"/>
            <w:lang w:val="sv-SE"/>
          </w:rPr>
          <w:t>文件，启动播放。</w:t>
        </w:r>
      </w:ins>
    </w:p>
    <w:p w:rsidR="0032792C" w:rsidRDefault="0032792C" w:rsidP="0032792C">
      <w:pPr>
        <w:pStyle w:val="afb"/>
        <w:ind w:firstLine="420"/>
        <w:rPr>
          <w:ins w:id="125" w:author="h00202981" w:date="2014-06-12T14:12:00Z"/>
          <w:lang w:val="sv-SE"/>
        </w:rPr>
      </w:pPr>
      <w:ins w:id="126" w:author="h00202981" w:date="2014-06-12T14:12:00Z">
        <w:r>
          <w:rPr>
            <w:rFonts w:hint="eastAsia"/>
            <w:lang w:val="sv-SE"/>
          </w:rPr>
          <w:t>如果用户</w:t>
        </w:r>
        <w:r>
          <w:rPr>
            <w:rFonts w:hint="eastAsia"/>
            <w:lang w:val="sv-SE"/>
          </w:rPr>
          <w:t>seek</w:t>
        </w:r>
        <w:r>
          <w:rPr>
            <w:rFonts w:hint="eastAsia"/>
            <w:lang w:val="sv-SE"/>
          </w:rPr>
          <w:t>，客户端</w:t>
        </w:r>
        <w:r>
          <w:rPr>
            <w:rFonts w:hint="eastAsia"/>
            <w:lang w:val="sv-SE"/>
          </w:rPr>
          <w:t>UI</w:t>
        </w:r>
        <w:r>
          <w:rPr>
            <w:rFonts w:hint="eastAsia"/>
            <w:lang w:val="sv-SE"/>
          </w:rPr>
          <w:t>调用播放器</w:t>
        </w:r>
        <w:r>
          <w:rPr>
            <w:rFonts w:hint="eastAsia"/>
            <w:lang w:val="sv-SE"/>
          </w:rPr>
          <w:t>SEEK</w:t>
        </w:r>
        <w:r>
          <w:rPr>
            <w:rFonts w:hint="eastAsia"/>
            <w:lang w:val="sv-SE"/>
          </w:rPr>
          <w:t>接口，指明</w:t>
        </w:r>
        <w:r>
          <w:rPr>
            <w:rFonts w:hint="eastAsia"/>
            <w:lang w:val="sv-SE"/>
          </w:rPr>
          <w:t>seek</w:t>
        </w:r>
        <w:r>
          <w:rPr>
            <w:rFonts w:hint="eastAsia"/>
            <w:lang w:val="sv-SE"/>
          </w:rPr>
          <w:t>目标时间点，由播放器根据内容总时长以及</w:t>
        </w:r>
        <w:r>
          <w:rPr>
            <w:rFonts w:hint="eastAsia"/>
            <w:lang w:val="sv-SE"/>
          </w:rPr>
          <w:t>seek</w:t>
        </w:r>
        <w:r>
          <w:rPr>
            <w:rFonts w:hint="eastAsia"/>
            <w:lang w:val="sv-SE"/>
          </w:rPr>
          <w:t>目标时间点、单个</w:t>
        </w:r>
        <w:r>
          <w:rPr>
            <w:rFonts w:hint="eastAsia"/>
            <w:lang w:val="sv-SE"/>
          </w:rPr>
          <w:t>ts</w:t>
        </w:r>
        <w:r>
          <w:rPr>
            <w:rFonts w:hint="eastAsia"/>
            <w:lang w:val="sv-SE"/>
          </w:rPr>
          <w:t>分片的播放时间，自行计算</w:t>
        </w:r>
        <w:r>
          <w:rPr>
            <w:rFonts w:hint="eastAsia"/>
            <w:lang w:val="sv-SE"/>
          </w:rPr>
          <w:t>seek</w:t>
        </w:r>
        <w:r>
          <w:rPr>
            <w:rFonts w:hint="eastAsia"/>
            <w:lang w:val="sv-SE"/>
          </w:rPr>
          <w:t>目标位置所对应的</w:t>
        </w:r>
        <w:r>
          <w:rPr>
            <w:rFonts w:hint="eastAsia"/>
            <w:lang w:val="sv-SE"/>
          </w:rPr>
          <w:t>TS</w:t>
        </w:r>
        <w:r>
          <w:rPr>
            <w:rFonts w:hint="eastAsia"/>
            <w:lang w:val="sv-SE"/>
          </w:rPr>
          <w:t>分片，并向流服务发起</w:t>
        </w:r>
        <w:r>
          <w:rPr>
            <w:rFonts w:hint="eastAsia"/>
            <w:lang w:val="sv-SE"/>
          </w:rPr>
          <w:t>ts</w:t>
        </w:r>
        <w:r>
          <w:rPr>
            <w:rFonts w:hint="eastAsia"/>
            <w:lang w:val="sv-SE"/>
          </w:rPr>
          <w:t>请求。</w:t>
        </w:r>
      </w:ins>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1243"/>
        <w:gridCol w:w="1275"/>
        <w:gridCol w:w="1418"/>
        <w:gridCol w:w="3118"/>
      </w:tblGrid>
      <w:tr w:rsidR="0032792C" w:rsidTr="0032792C">
        <w:trPr>
          <w:trHeight w:val="265"/>
          <w:ins w:id="127" w:author="h00202981" w:date="2014-06-12T14:12:00Z"/>
        </w:trPr>
        <w:tc>
          <w:tcPr>
            <w:tcW w:w="1559" w:type="dxa"/>
          </w:tcPr>
          <w:p w:rsidR="0032792C" w:rsidRDefault="0032792C" w:rsidP="0032792C">
            <w:pPr>
              <w:pStyle w:val="af1"/>
              <w:rPr>
                <w:ins w:id="128" w:author="h00202981" w:date="2014-06-12T14:12:00Z"/>
              </w:rPr>
            </w:pPr>
            <w:ins w:id="129" w:author="h00202981" w:date="2014-06-12T14:12:00Z">
              <w:r>
                <w:rPr>
                  <w:rFonts w:hint="eastAsia"/>
                </w:rPr>
                <w:t>字段</w:t>
              </w:r>
            </w:ins>
          </w:p>
        </w:tc>
        <w:tc>
          <w:tcPr>
            <w:tcW w:w="1243" w:type="dxa"/>
          </w:tcPr>
          <w:p w:rsidR="0032792C" w:rsidRDefault="0032792C" w:rsidP="0032792C">
            <w:pPr>
              <w:pStyle w:val="af1"/>
              <w:rPr>
                <w:ins w:id="130" w:author="h00202981" w:date="2014-06-12T14:12:00Z"/>
              </w:rPr>
            </w:pPr>
            <w:ins w:id="131" w:author="h00202981" w:date="2014-06-12T14:12:00Z">
              <w:r>
                <w:rPr>
                  <w:rFonts w:hint="eastAsia"/>
                </w:rPr>
                <w:t>简写参数</w:t>
              </w:r>
            </w:ins>
          </w:p>
        </w:tc>
        <w:tc>
          <w:tcPr>
            <w:tcW w:w="1275" w:type="dxa"/>
          </w:tcPr>
          <w:p w:rsidR="0032792C" w:rsidRDefault="0032792C" w:rsidP="0032792C">
            <w:pPr>
              <w:pStyle w:val="af1"/>
              <w:rPr>
                <w:ins w:id="132" w:author="h00202981" w:date="2014-06-12T14:12:00Z"/>
              </w:rPr>
            </w:pPr>
            <w:ins w:id="133" w:author="h00202981" w:date="2014-06-12T14:12:00Z">
              <w:r>
                <w:rPr>
                  <w:rFonts w:hint="eastAsia"/>
                </w:rPr>
                <w:t>类型</w:t>
              </w:r>
            </w:ins>
          </w:p>
        </w:tc>
        <w:tc>
          <w:tcPr>
            <w:tcW w:w="1418" w:type="dxa"/>
          </w:tcPr>
          <w:p w:rsidR="0032792C" w:rsidRDefault="0032792C" w:rsidP="0032792C">
            <w:pPr>
              <w:pStyle w:val="af1"/>
              <w:rPr>
                <w:ins w:id="134" w:author="h00202981" w:date="2014-06-12T14:12:00Z"/>
              </w:rPr>
            </w:pPr>
            <w:ins w:id="135" w:author="h00202981" w:date="2014-06-12T14:12:00Z">
              <w:r>
                <w:rPr>
                  <w:rFonts w:hint="eastAsia"/>
                </w:rPr>
                <w:t>长度（字节）</w:t>
              </w:r>
            </w:ins>
          </w:p>
        </w:tc>
        <w:tc>
          <w:tcPr>
            <w:tcW w:w="3118" w:type="dxa"/>
          </w:tcPr>
          <w:p w:rsidR="0032792C" w:rsidRDefault="0032792C" w:rsidP="0032792C">
            <w:pPr>
              <w:pStyle w:val="af1"/>
              <w:rPr>
                <w:ins w:id="136" w:author="h00202981" w:date="2014-06-12T14:12:00Z"/>
              </w:rPr>
            </w:pPr>
            <w:ins w:id="137" w:author="h00202981" w:date="2014-06-12T14:12:00Z">
              <w:r>
                <w:rPr>
                  <w:rFonts w:hint="eastAsia"/>
                </w:rPr>
                <w:t>说明</w:t>
              </w:r>
            </w:ins>
          </w:p>
        </w:tc>
      </w:tr>
      <w:tr w:rsidR="0032792C" w:rsidTr="0032792C">
        <w:trPr>
          <w:trHeight w:val="240"/>
          <w:ins w:id="138" w:author="h00202981" w:date="2014-06-12T14:12:00Z"/>
        </w:trPr>
        <w:tc>
          <w:tcPr>
            <w:tcW w:w="1559" w:type="dxa"/>
          </w:tcPr>
          <w:p w:rsidR="0032792C" w:rsidRDefault="0032792C" w:rsidP="0032792C">
            <w:pPr>
              <w:pStyle w:val="aff2"/>
              <w:rPr>
                <w:ins w:id="139" w:author="h00202981" w:date="2014-06-12T14:12:00Z"/>
              </w:rPr>
            </w:pPr>
            <w:ins w:id="140" w:author="h00202981" w:date="2014-06-12T14:12:00Z">
              <w:r>
                <w:t>playbackbegin</w:t>
              </w:r>
            </w:ins>
          </w:p>
        </w:tc>
        <w:tc>
          <w:tcPr>
            <w:tcW w:w="1243" w:type="dxa"/>
          </w:tcPr>
          <w:p w:rsidR="0032792C" w:rsidRDefault="0032792C" w:rsidP="0032792C">
            <w:pPr>
              <w:pStyle w:val="aff2"/>
              <w:rPr>
                <w:ins w:id="141" w:author="h00202981" w:date="2014-06-12T14:12:00Z"/>
              </w:rPr>
            </w:pPr>
            <w:ins w:id="142" w:author="h00202981" w:date="2014-06-12T14:12:00Z">
              <w:r>
                <w:rPr>
                  <w:rFonts w:hint="eastAsia"/>
                </w:rPr>
                <w:t>plb</w:t>
              </w:r>
            </w:ins>
          </w:p>
        </w:tc>
        <w:tc>
          <w:tcPr>
            <w:tcW w:w="1275" w:type="dxa"/>
          </w:tcPr>
          <w:p w:rsidR="0032792C" w:rsidRDefault="0032792C" w:rsidP="0032792C">
            <w:pPr>
              <w:pStyle w:val="aff2"/>
              <w:rPr>
                <w:ins w:id="143" w:author="h00202981" w:date="2014-06-12T14:12:00Z"/>
              </w:rPr>
            </w:pPr>
            <w:ins w:id="144" w:author="h00202981" w:date="2014-06-12T14:12:00Z">
              <w:r>
                <w:t>S</w:t>
              </w:r>
              <w:r>
                <w:rPr>
                  <w:rFonts w:hint="eastAsia"/>
                </w:rPr>
                <w:t>tring</w:t>
              </w:r>
            </w:ins>
          </w:p>
        </w:tc>
        <w:tc>
          <w:tcPr>
            <w:tcW w:w="1418" w:type="dxa"/>
          </w:tcPr>
          <w:p w:rsidR="0032792C" w:rsidRDefault="0032792C" w:rsidP="0032792C">
            <w:pPr>
              <w:pStyle w:val="aff2"/>
              <w:rPr>
                <w:ins w:id="145" w:author="h00202981" w:date="2014-06-12T14:12:00Z"/>
              </w:rPr>
            </w:pPr>
            <w:ins w:id="146" w:author="h00202981" w:date="2014-06-12T14:12:00Z">
              <w:r>
                <w:rPr>
                  <w:rFonts w:hint="eastAsia"/>
                </w:rPr>
                <w:t>16</w:t>
              </w:r>
            </w:ins>
          </w:p>
        </w:tc>
        <w:tc>
          <w:tcPr>
            <w:tcW w:w="3118" w:type="dxa"/>
          </w:tcPr>
          <w:p w:rsidR="0032792C" w:rsidRDefault="0032792C" w:rsidP="0032792C">
            <w:pPr>
              <w:pStyle w:val="aff2"/>
              <w:rPr>
                <w:ins w:id="147" w:author="h00202981" w:date="2014-06-12T14:12:00Z"/>
              </w:rPr>
            </w:pPr>
            <w:ins w:id="148" w:author="h00202981" w:date="2014-06-12T14:12:00Z">
              <w:r>
                <w:rPr>
                  <w:rFonts w:hint="eastAsia"/>
                </w:rPr>
                <w:t>格式</w:t>
              </w:r>
              <w:r>
                <w:rPr>
                  <w:rFonts w:hint="eastAsia"/>
                </w:rPr>
                <w:t>:</w:t>
              </w:r>
              <w:r>
                <w:t>YYYYMMDDhhmmss</w:t>
              </w:r>
              <w:r>
                <w:rPr>
                  <w:rFonts w:hint="eastAsia"/>
                </w:rPr>
                <w:t>表示年月日小时分钟秒</w:t>
              </w:r>
            </w:ins>
          </w:p>
        </w:tc>
      </w:tr>
      <w:tr w:rsidR="0032792C" w:rsidTr="0032792C">
        <w:trPr>
          <w:trHeight w:val="240"/>
          <w:ins w:id="149" w:author="h00202981" w:date="2014-06-12T14:12:00Z"/>
        </w:trPr>
        <w:tc>
          <w:tcPr>
            <w:tcW w:w="1559" w:type="dxa"/>
          </w:tcPr>
          <w:p w:rsidR="0032792C" w:rsidRDefault="0032792C" w:rsidP="0032792C">
            <w:pPr>
              <w:pStyle w:val="aff2"/>
              <w:rPr>
                <w:ins w:id="150" w:author="h00202981" w:date="2014-06-12T14:12:00Z"/>
              </w:rPr>
            </w:pPr>
            <w:ins w:id="151" w:author="h00202981" w:date="2014-06-12T14:12:00Z">
              <w:r>
                <w:t>playbackend</w:t>
              </w:r>
            </w:ins>
          </w:p>
        </w:tc>
        <w:tc>
          <w:tcPr>
            <w:tcW w:w="1243" w:type="dxa"/>
          </w:tcPr>
          <w:p w:rsidR="0032792C" w:rsidRDefault="0032792C" w:rsidP="0032792C">
            <w:pPr>
              <w:pStyle w:val="aff2"/>
              <w:rPr>
                <w:ins w:id="152" w:author="h00202981" w:date="2014-06-12T14:12:00Z"/>
              </w:rPr>
            </w:pPr>
            <w:ins w:id="153" w:author="h00202981" w:date="2014-06-12T14:12:00Z">
              <w:r>
                <w:rPr>
                  <w:rFonts w:hint="eastAsia"/>
                </w:rPr>
                <w:t>ple</w:t>
              </w:r>
            </w:ins>
          </w:p>
        </w:tc>
        <w:tc>
          <w:tcPr>
            <w:tcW w:w="1275" w:type="dxa"/>
          </w:tcPr>
          <w:p w:rsidR="0032792C" w:rsidRDefault="0032792C" w:rsidP="0032792C">
            <w:pPr>
              <w:pStyle w:val="aff2"/>
              <w:rPr>
                <w:ins w:id="154" w:author="h00202981" w:date="2014-06-12T14:12:00Z"/>
              </w:rPr>
            </w:pPr>
            <w:ins w:id="155" w:author="h00202981" w:date="2014-06-12T14:12:00Z">
              <w:r>
                <w:t>S</w:t>
              </w:r>
              <w:r>
                <w:rPr>
                  <w:rFonts w:hint="eastAsia"/>
                </w:rPr>
                <w:t>tring</w:t>
              </w:r>
            </w:ins>
          </w:p>
        </w:tc>
        <w:tc>
          <w:tcPr>
            <w:tcW w:w="1418" w:type="dxa"/>
          </w:tcPr>
          <w:p w:rsidR="0032792C" w:rsidRDefault="0032792C" w:rsidP="0032792C">
            <w:pPr>
              <w:pStyle w:val="aff2"/>
              <w:rPr>
                <w:ins w:id="156" w:author="h00202981" w:date="2014-06-12T14:12:00Z"/>
              </w:rPr>
            </w:pPr>
            <w:ins w:id="157" w:author="h00202981" w:date="2014-06-12T14:12:00Z">
              <w:r>
                <w:rPr>
                  <w:rFonts w:hint="eastAsia"/>
                </w:rPr>
                <w:t>16</w:t>
              </w:r>
            </w:ins>
          </w:p>
        </w:tc>
        <w:tc>
          <w:tcPr>
            <w:tcW w:w="3118" w:type="dxa"/>
          </w:tcPr>
          <w:p w:rsidR="0032792C" w:rsidRDefault="0032792C" w:rsidP="0032792C">
            <w:pPr>
              <w:pStyle w:val="aff2"/>
              <w:rPr>
                <w:ins w:id="158" w:author="h00202981" w:date="2014-06-12T14:12:00Z"/>
              </w:rPr>
            </w:pPr>
            <w:ins w:id="159" w:author="h00202981" w:date="2014-06-12T14:12:00Z">
              <w:r>
                <w:rPr>
                  <w:rFonts w:hint="eastAsia"/>
                </w:rPr>
                <w:t>格式</w:t>
              </w:r>
              <w:r>
                <w:rPr>
                  <w:rFonts w:hint="eastAsia"/>
                </w:rPr>
                <w:t>:</w:t>
              </w:r>
              <w:r>
                <w:t>YYYYMMDDhhmmss</w:t>
              </w:r>
              <w:r>
                <w:rPr>
                  <w:rFonts w:hint="eastAsia"/>
                </w:rPr>
                <w:t>表示年月日小时分钟秒</w:t>
              </w:r>
            </w:ins>
          </w:p>
        </w:tc>
      </w:tr>
    </w:tbl>
    <w:p w:rsidR="0032792C" w:rsidRPr="002A3BCE" w:rsidRDefault="0032792C" w:rsidP="0032792C">
      <w:pPr>
        <w:pStyle w:val="afb"/>
        <w:ind w:firstLine="420"/>
        <w:rPr>
          <w:ins w:id="160" w:author="h00202981" w:date="2014-06-12T14:12:00Z"/>
          <w:lang w:val="en-GB"/>
        </w:rPr>
      </w:pPr>
    </w:p>
    <w:p w:rsidR="0032792C" w:rsidRPr="00322122" w:rsidRDefault="0032792C" w:rsidP="0032792C">
      <w:pPr>
        <w:pStyle w:val="4"/>
        <w:numPr>
          <w:ilvl w:val="4"/>
          <w:numId w:val="34"/>
        </w:numPr>
        <w:ind w:left="0" w:firstLineChars="200" w:firstLine="442"/>
        <w:rPr>
          <w:ins w:id="161" w:author="h00202981" w:date="2014-06-12T14:12:00Z"/>
          <w:b/>
        </w:rPr>
      </w:pPr>
      <w:ins w:id="162" w:author="h00202981" w:date="2014-06-12T14:12:00Z">
        <w:r w:rsidRPr="00322122">
          <w:rPr>
            <w:rFonts w:hint="eastAsia"/>
            <w:b/>
          </w:rPr>
          <w:t>直播时移</w:t>
        </w:r>
      </w:ins>
    </w:p>
    <w:p w:rsidR="0032792C" w:rsidRPr="005A6A22" w:rsidRDefault="0032792C" w:rsidP="0032792C">
      <w:pPr>
        <w:pStyle w:val="afb"/>
        <w:ind w:firstLine="420"/>
        <w:rPr>
          <w:ins w:id="163" w:author="h00202981" w:date="2014-06-12T14:12:00Z"/>
        </w:rPr>
      </w:pPr>
      <w:ins w:id="164" w:author="h00202981" w:date="2014-06-12T14:12:00Z">
        <w:r w:rsidRPr="005A6A22">
          <w:rPr>
            <w:rFonts w:hint="eastAsia"/>
          </w:rPr>
          <w:t>在</w:t>
        </w:r>
        <w:r>
          <w:rPr>
            <w:rFonts w:hint="eastAsia"/>
          </w:rPr>
          <w:t>加密后的</w:t>
        </w:r>
        <w:r w:rsidRPr="005A6A22">
          <w:rPr>
            <w:rFonts w:hint="eastAsia"/>
          </w:rPr>
          <w:t>直播</w:t>
        </w:r>
        <w:r w:rsidRPr="005A6A22">
          <w:rPr>
            <w:rFonts w:hint="eastAsia"/>
          </w:rPr>
          <w:t>URL</w:t>
        </w:r>
        <w:r w:rsidRPr="005A6A22">
          <w:rPr>
            <w:rFonts w:hint="eastAsia"/>
          </w:rPr>
          <w:t>后增加“</w:t>
        </w:r>
        <w:r w:rsidRPr="005A6A22">
          <w:t>…</w:t>
        </w:r>
        <w:r w:rsidRPr="005A6A22">
          <w:rPr>
            <w:rFonts w:hint="eastAsia"/>
          </w:rPr>
          <w:t>&amp;playseek=HHMMSS</w:t>
        </w:r>
        <w:r w:rsidRPr="005A6A22">
          <w:rPr>
            <w:rFonts w:hint="eastAsia"/>
          </w:rPr>
          <w:t>”。新增字段</w:t>
        </w:r>
        <w:r>
          <w:rPr>
            <w:rFonts w:hint="eastAsia"/>
          </w:rPr>
          <w:t>必须明文传输</w:t>
        </w:r>
        <w:r w:rsidRPr="005A6A22">
          <w:rPr>
            <w:rFonts w:hint="eastAsia"/>
          </w:rPr>
          <w:t>。</w:t>
        </w:r>
      </w:ins>
    </w:p>
    <w:p w:rsidR="0032792C" w:rsidRPr="005A6A22" w:rsidRDefault="0032792C" w:rsidP="0032792C">
      <w:pPr>
        <w:pStyle w:val="afb"/>
        <w:ind w:firstLine="420"/>
        <w:rPr>
          <w:ins w:id="165" w:author="h00202981" w:date="2014-06-12T14:12:00Z"/>
          <w:rFonts w:ascii="宋体" w:hAnsi="宋体"/>
        </w:rPr>
      </w:pPr>
      <w:ins w:id="166" w:author="h00202981" w:date="2014-06-12T14:12:00Z">
        <w:r w:rsidRPr="005A6A22">
          <w:rPr>
            <w:rFonts w:ascii="宋体" w:hAnsi="宋体" w:hint="eastAsia"/>
          </w:rPr>
          <w:t>playseek用于指示时移的目标时刻，即距离当前时间的时长；以后每次seek，需要带playseek以指明时移的目标时刻。playseek指明的时间必须是当前时刻3分钟以前的。</w:t>
        </w:r>
      </w:ins>
    </w:p>
    <w:p w:rsidR="0032792C" w:rsidRPr="005A6A22" w:rsidRDefault="0032792C" w:rsidP="0032792C">
      <w:pPr>
        <w:pStyle w:val="afb"/>
        <w:ind w:firstLine="420"/>
        <w:rPr>
          <w:ins w:id="167" w:author="h00202981" w:date="2014-06-12T14:12:00Z"/>
          <w:rFonts w:ascii="宋体" w:hAnsi="宋体"/>
        </w:rPr>
      </w:pPr>
      <w:ins w:id="168" w:author="h00202981" w:date="2014-06-12T14:12:00Z">
        <w:r w:rsidRPr="005A6A22">
          <w:rPr>
            <w:rFonts w:ascii="宋体" w:hAnsi="宋体" w:hint="eastAsia"/>
          </w:rPr>
          <w:t>如果url中不带playseek字段，服务器会自动回到直播进行播放。</w:t>
        </w:r>
      </w:ins>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1286"/>
        <w:gridCol w:w="1275"/>
        <w:gridCol w:w="1418"/>
        <w:gridCol w:w="3118"/>
      </w:tblGrid>
      <w:tr w:rsidR="0032792C" w:rsidTr="0032792C">
        <w:trPr>
          <w:trHeight w:val="265"/>
          <w:ins w:id="169" w:author="h00202981" w:date="2014-06-12T14:12:00Z"/>
        </w:trPr>
        <w:tc>
          <w:tcPr>
            <w:tcW w:w="1516" w:type="dxa"/>
          </w:tcPr>
          <w:p w:rsidR="0032792C" w:rsidRDefault="0032792C" w:rsidP="0032792C">
            <w:pPr>
              <w:pStyle w:val="af1"/>
              <w:rPr>
                <w:ins w:id="170" w:author="h00202981" w:date="2014-06-12T14:12:00Z"/>
              </w:rPr>
            </w:pPr>
            <w:ins w:id="171" w:author="h00202981" w:date="2014-06-12T14:12:00Z">
              <w:r>
                <w:rPr>
                  <w:rFonts w:hint="eastAsia"/>
                </w:rPr>
                <w:t>字段</w:t>
              </w:r>
            </w:ins>
          </w:p>
        </w:tc>
        <w:tc>
          <w:tcPr>
            <w:tcW w:w="1286" w:type="dxa"/>
          </w:tcPr>
          <w:p w:rsidR="0032792C" w:rsidRDefault="0032792C" w:rsidP="0032792C">
            <w:pPr>
              <w:pStyle w:val="af1"/>
              <w:rPr>
                <w:ins w:id="172" w:author="h00202981" w:date="2014-06-12T14:12:00Z"/>
              </w:rPr>
            </w:pPr>
            <w:ins w:id="173" w:author="h00202981" w:date="2014-06-12T14:12:00Z">
              <w:r>
                <w:rPr>
                  <w:rFonts w:hint="eastAsia"/>
                </w:rPr>
                <w:t>简写参数</w:t>
              </w:r>
            </w:ins>
          </w:p>
        </w:tc>
        <w:tc>
          <w:tcPr>
            <w:tcW w:w="1275" w:type="dxa"/>
          </w:tcPr>
          <w:p w:rsidR="0032792C" w:rsidRDefault="0032792C" w:rsidP="0032792C">
            <w:pPr>
              <w:pStyle w:val="af1"/>
              <w:rPr>
                <w:ins w:id="174" w:author="h00202981" w:date="2014-06-12T14:12:00Z"/>
              </w:rPr>
            </w:pPr>
            <w:ins w:id="175" w:author="h00202981" w:date="2014-06-12T14:12:00Z">
              <w:r>
                <w:rPr>
                  <w:rFonts w:hint="eastAsia"/>
                </w:rPr>
                <w:t>类型</w:t>
              </w:r>
            </w:ins>
          </w:p>
        </w:tc>
        <w:tc>
          <w:tcPr>
            <w:tcW w:w="1418" w:type="dxa"/>
          </w:tcPr>
          <w:p w:rsidR="0032792C" w:rsidRDefault="0032792C" w:rsidP="0032792C">
            <w:pPr>
              <w:pStyle w:val="af1"/>
              <w:rPr>
                <w:ins w:id="176" w:author="h00202981" w:date="2014-06-12T14:12:00Z"/>
              </w:rPr>
            </w:pPr>
            <w:ins w:id="177" w:author="h00202981" w:date="2014-06-12T14:12:00Z">
              <w:r>
                <w:rPr>
                  <w:rFonts w:hint="eastAsia"/>
                </w:rPr>
                <w:t>长度（字节）</w:t>
              </w:r>
            </w:ins>
          </w:p>
        </w:tc>
        <w:tc>
          <w:tcPr>
            <w:tcW w:w="3118" w:type="dxa"/>
          </w:tcPr>
          <w:p w:rsidR="0032792C" w:rsidRDefault="0032792C" w:rsidP="0032792C">
            <w:pPr>
              <w:pStyle w:val="af1"/>
              <w:rPr>
                <w:ins w:id="178" w:author="h00202981" w:date="2014-06-12T14:12:00Z"/>
              </w:rPr>
            </w:pPr>
            <w:ins w:id="179" w:author="h00202981" w:date="2014-06-12T14:12:00Z">
              <w:r>
                <w:rPr>
                  <w:rFonts w:hint="eastAsia"/>
                </w:rPr>
                <w:t>说明</w:t>
              </w:r>
            </w:ins>
          </w:p>
        </w:tc>
      </w:tr>
      <w:tr w:rsidR="0032792C" w:rsidTr="0032792C">
        <w:trPr>
          <w:trHeight w:val="240"/>
          <w:ins w:id="180" w:author="h00202981" w:date="2014-06-12T14:12:00Z"/>
        </w:trPr>
        <w:tc>
          <w:tcPr>
            <w:tcW w:w="1516" w:type="dxa"/>
          </w:tcPr>
          <w:p w:rsidR="0032792C" w:rsidRDefault="0032792C" w:rsidP="0032792C">
            <w:pPr>
              <w:pStyle w:val="aff2"/>
              <w:rPr>
                <w:ins w:id="181" w:author="h00202981" w:date="2014-06-12T14:12:00Z"/>
              </w:rPr>
            </w:pPr>
            <w:ins w:id="182" w:author="h00202981" w:date="2014-06-12T14:12:00Z">
              <w:r>
                <w:rPr>
                  <w:rFonts w:hint="eastAsia"/>
                </w:rPr>
                <w:t>p</w:t>
              </w:r>
              <w:r>
                <w:t>lay</w:t>
              </w:r>
              <w:r>
                <w:rPr>
                  <w:rFonts w:hint="eastAsia"/>
                </w:rPr>
                <w:t>seek</w:t>
              </w:r>
            </w:ins>
          </w:p>
        </w:tc>
        <w:tc>
          <w:tcPr>
            <w:tcW w:w="1286" w:type="dxa"/>
          </w:tcPr>
          <w:p w:rsidR="0032792C" w:rsidRDefault="0032792C" w:rsidP="0032792C">
            <w:pPr>
              <w:pStyle w:val="aff2"/>
              <w:rPr>
                <w:ins w:id="183" w:author="h00202981" w:date="2014-06-12T14:12:00Z"/>
              </w:rPr>
            </w:pPr>
            <w:ins w:id="184" w:author="h00202981" w:date="2014-06-12T14:12:00Z">
              <w:r>
                <w:rPr>
                  <w:rFonts w:hint="eastAsia"/>
                </w:rPr>
                <w:t>无</w:t>
              </w:r>
            </w:ins>
          </w:p>
        </w:tc>
        <w:tc>
          <w:tcPr>
            <w:tcW w:w="1275" w:type="dxa"/>
          </w:tcPr>
          <w:p w:rsidR="0032792C" w:rsidRDefault="0032792C" w:rsidP="0032792C">
            <w:pPr>
              <w:pStyle w:val="aff2"/>
              <w:rPr>
                <w:ins w:id="185" w:author="h00202981" w:date="2014-06-12T14:12:00Z"/>
              </w:rPr>
            </w:pPr>
            <w:ins w:id="186" w:author="h00202981" w:date="2014-06-12T14:12:00Z">
              <w:r>
                <w:t>S</w:t>
              </w:r>
              <w:r>
                <w:rPr>
                  <w:rFonts w:hint="eastAsia"/>
                </w:rPr>
                <w:t>tring</w:t>
              </w:r>
            </w:ins>
          </w:p>
        </w:tc>
        <w:tc>
          <w:tcPr>
            <w:tcW w:w="1418" w:type="dxa"/>
          </w:tcPr>
          <w:p w:rsidR="0032792C" w:rsidRDefault="0032792C" w:rsidP="0032792C">
            <w:pPr>
              <w:pStyle w:val="aff2"/>
              <w:rPr>
                <w:ins w:id="187" w:author="h00202981" w:date="2014-06-12T14:12:00Z"/>
              </w:rPr>
            </w:pPr>
            <w:ins w:id="188" w:author="h00202981" w:date="2014-06-12T14:12:00Z">
              <w:r>
                <w:rPr>
                  <w:rFonts w:hint="eastAsia"/>
                </w:rPr>
                <w:t>16</w:t>
              </w:r>
            </w:ins>
          </w:p>
        </w:tc>
        <w:tc>
          <w:tcPr>
            <w:tcW w:w="3118" w:type="dxa"/>
          </w:tcPr>
          <w:p w:rsidR="0032792C" w:rsidRDefault="0032792C" w:rsidP="0032792C">
            <w:pPr>
              <w:pStyle w:val="aff2"/>
              <w:rPr>
                <w:ins w:id="189" w:author="h00202981" w:date="2014-06-12T14:12:00Z"/>
              </w:rPr>
            </w:pPr>
            <w:ins w:id="190" w:author="h00202981" w:date="2014-06-12T14:12:00Z">
              <w:r>
                <w:rPr>
                  <w:rFonts w:hint="eastAsia"/>
                </w:rPr>
                <w:t>格式</w:t>
              </w:r>
              <w:r>
                <w:rPr>
                  <w:rFonts w:hint="eastAsia"/>
                </w:rPr>
                <w:t>:</w:t>
              </w:r>
              <w:r>
                <w:t xml:space="preserve"> hhmmss</w:t>
              </w:r>
              <w:r>
                <w:rPr>
                  <w:rFonts w:hint="eastAsia"/>
                </w:rPr>
                <w:t>表示小时分钟秒</w:t>
              </w:r>
            </w:ins>
          </w:p>
        </w:tc>
      </w:tr>
    </w:tbl>
    <w:p w:rsidR="00AF40BC" w:rsidRPr="0032792C" w:rsidRDefault="00AF40BC" w:rsidP="00AF40BC">
      <w:pPr>
        <w:pStyle w:val="afb"/>
        <w:ind w:firstLine="420"/>
        <w:rPr>
          <w:ins w:id="191" w:author="h00202981" w:date="2014-06-12T14:10:00Z"/>
          <w:rPrChange w:id="192" w:author="h00202981" w:date="2014-06-12T14:12:00Z">
            <w:rPr>
              <w:ins w:id="193" w:author="h00202981" w:date="2014-06-12T14:10:00Z"/>
              <w:lang w:val="sv-SE"/>
            </w:rPr>
          </w:rPrChange>
        </w:rPr>
      </w:pPr>
    </w:p>
    <w:p w:rsidR="00AF40BC" w:rsidRPr="00AF40BC" w:rsidRDefault="00AF40BC" w:rsidP="00AF40BC">
      <w:pPr>
        <w:pStyle w:val="afb"/>
        <w:ind w:firstLine="420"/>
        <w:rPr>
          <w:rPrChange w:id="194" w:author="h00202981" w:date="2014-06-12T14:11:00Z">
            <w:rPr>
              <w:lang w:val="sv-SE"/>
            </w:rPr>
          </w:rPrChange>
        </w:rPr>
      </w:pPr>
    </w:p>
    <w:p w:rsidR="0032792C" w:rsidRDefault="009355A0">
      <w:pPr>
        <w:pStyle w:val="30"/>
        <w:rPr>
          <w:lang w:val="sv-SE"/>
        </w:rPr>
      </w:pPr>
      <w:bookmarkStart w:id="195" w:name="_Toc363640107"/>
      <w:r>
        <w:rPr>
          <w:rFonts w:hint="eastAsia"/>
          <w:lang w:val="sv-SE"/>
        </w:rPr>
        <w:t>试播功能</w:t>
      </w:r>
      <w:bookmarkEnd w:id="195"/>
    </w:p>
    <w:p w:rsidR="009355A0" w:rsidRDefault="009355A0" w:rsidP="009355A0">
      <w:pPr>
        <w:pStyle w:val="afb"/>
        <w:ind w:firstLine="420"/>
      </w:pPr>
      <w:r>
        <w:rPr>
          <w:rFonts w:hint="eastAsia"/>
        </w:rPr>
        <w:t>所谓“试播”就是允许用户免费观看一段时间，比如</w:t>
      </w:r>
      <w:r>
        <w:rPr>
          <w:rFonts w:hint="eastAsia"/>
        </w:rPr>
        <w:t>10</w:t>
      </w:r>
      <w:r>
        <w:rPr>
          <w:rFonts w:hint="eastAsia"/>
        </w:rPr>
        <w:t>分钟，超过该时间段，系统自动终止播放并提示用户订购。</w:t>
      </w:r>
    </w:p>
    <w:p w:rsidR="009355A0" w:rsidRDefault="009355A0" w:rsidP="009355A0">
      <w:pPr>
        <w:pStyle w:val="afb"/>
        <w:ind w:firstLine="420"/>
      </w:pPr>
      <w:r>
        <w:rPr>
          <w:rFonts w:hint="eastAsia"/>
        </w:rPr>
        <w:t>试播的时间限制</w:t>
      </w:r>
      <w:r w:rsidR="008F1A88">
        <w:rPr>
          <w:rFonts w:hint="eastAsia"/>
        </w:rPr>
        <w:t>在</w:t>
      </w:r>
      <w:r>
        <w:rPr>
          <w:rFonts w:hint="eastAsia"/>
        </w:rPr>
        <w:t>服务</w:t>
      </w:r>
      <w:r w:rsidR="008F1A88">
        <w:rPr>
          <w:rFonts w:hint="eastAsia"/>
        </w:rPr>
        <w:t>侧</w:t>
      </w:r>
      <w:r>
        <w:rPr>
          <w:rFonts w:hint="eastAsia"/>
        </w:rPr>
        <w:t>和终端</w:t>
      </w:r>
      <w:r w:rsidR="008F1A88">
        <w:rPr>
          <w:rFonts w:hint="eastAsia"/>
        </w:rPr>
        <w:t>侧</w:t>
      </w:r>
      <w:r>
        <w:rPr>
          <w:rFonts w:hint="eastAsia"/>
        </w:rPr>
        <w:t>同时进行。</w:t>
      </w:r>
      <w:r w:rsidR="008F1A88">
        <w:rPr>
          <w:rFonts w:hint="eastAsia"/>
        </w:rPr>
        <w:t>终端侧</w:t>
      </w:r>
      <w:r>
        <w:rPr>
          <w:rFonts w:hint="eastAsia"/>
        </w:rPr>
        <w:t>控制播放的起、止时间，服务</w:t>
      </w:r>
      <w:r w:rsidR="008F1A88">
        <w:rPr>
          <w:rFonts w:hint="eastAsia"/>
        </w:rPr>
        <w:t>侧</w:t>
      </w:r>
      <w:r>
        <w:rPr>
          <w:rFonts w:hint="eastAsia"/>
        </w:rPr>
        <w:t>控制发流的起、止位置。</w:t>
      </w:r>
    </w:p>
    <w:p w:rsidR="0032792C" w:rsidRDefault="009355A0">
      <w:pPr>
        <w:pStyle w:val="4"/>
        <w:numPr>
          <w:ilvl w:val="0"/>
          <w:numId w:val="28"/>
        </w:numPr>
      </w:pPr>
      <w:r>
        <w:rPr>
          <w:rFonts w:hint="eastAsia"/>
        </w:rPr>
        <w:t>试播流程</w:t>
      </w:r>
    </w:p>
    <w:p w:rsidR="009355A0" w:rsidRDefault="009355A0" w:rsidP="009355A0">
      <w:pPr>
        <w:pStyle w:val="afb"/>
        <w:ind w:firstLine="420"/>
      </w:pPr>
      <w:r>
        <w:rPr>
          <w:rFonts w:hint="eastAsia"/>
        </w:rPr>
        <w:t>试播流程如下：</w:t>
      </w:r>
    </w:p>
    <w:p w:rsidR="009355A0" w:rsidRDefault="00496A4A" w:rsidP="009355A0">
      <w:pPr>
        <w:pStyle w:val="afb"/>
        <w:ind w:firstLine="420"/>
      </w:pPr>
      <w:r>
        <w:object w:dxaOrig="14339" w:dyaOrig="10071">
          <v:shape id="_x0000_i1026" type="#_x0000_t75" style="width:450.75pt;height:317.25pt" o:ole="">
            <v:imagedata r:id="rId16" o:title=""/>
          </v:shape>
          <o:OLEObject Type="Embed" ProgID="Visio.Drawing.11" ShapeID="_x0000_i1026" DrawAspect="Content" ObjectID="_1483782493" r:id="rId17"/>
        </w:object>
      </w:r>
      <w:r w:rsidR="009355A0">
        <w:rPr>
          <w:rFonts w:hint="eastAsia"/>
        </w:rPr>
        <w:t>流程</w:t>
      </w:r>
      <w:r>
        <w:rPr>
          <w:rFonts w:hint="eastAsia"/>
        </w:rPr>
        <w:t>说明</w:t>
      </w:r>
      <w:r w:rsidR="009355A0">
        <w:rPr>
          <w:rFonts w:hint="eastAsia"/>
        </w:rPr>
        <w:t>：</w:t>
      </w:r>
    </w:p>
    <w:p w:rsidR="009355A0" w:rsidRDefault="009355A0" w:rsidP="009355A0">
      <w:pPr>
        <w:pStyle w:val="afb"/>
        <w:numPr>
          <w:ilvl w:val="0"/>
          <w:numId w:val="26"/>
        </w:numPr>
        <w:ind w:firstLineChars="0"/>
      </w:pPr>
      <w:r>
        <w:rPr>
          <w:rFonts w:hint="eastAsia"/>
        </w:rPr>
        <w:t>客户端发起试播请求，</w:t>
      </w:r>
      <w:r>
        <w:rPr>
          <w:rFonts w:hint="eastAsia"/>
        </w:rPr>
        <w:t>url</w:t>
      </w:r>
      <w:r>
        <w:rPr>
          <w:rFonts w:hint="eastAsia"/>
        </w:rPr>
        <w:t>中携带</w:t>
      </w:r>
      <w:r>
        <w:rPr>
          <w:rFonts w:hint="eastAsia"/>
        </w:rPr>
        <w:t>preview</w:t>
      </w:r>
      <w:r>
        <w:rPr>
          <w:rFonts w:hint="eastAsia"/>
        </w:rPr>
        <w:t>以及</w:t>
      </w:r>
      <w:r>
        <w:rPr>
          <w:rFonts w:hint="eastAsia"/>
        </w:rPr>
        <w:t>playseek</w:t>
      </w:r>
      <w:r>
        <w:rPr>
          <w:rFonts w:hint="eastAsia"/>
        </w:rPr>
        <w:t>字段，标志该请求为试播请求；</w:t>
      </w:r>
    </w:p>
    <w:p w:rsidR="00755D35" w:rsidRDefault="00755D35" w:rsidP="009355A0">
      <w:pPr>
        <w:pStyle w:val="afb"/>
        <w:numPr>
          <w:ilvl w:val="0"/>
          <w:numId w:val="26"/>
        </w:numPr>
        <w:ind w:firstLineChars="0"/>
      </w:pPr>
      <w:r>
        <w:rPr>
          <w:rFonts w:hint="eastAsia"/>
        </w:rPr>
        <w:t>CDN</w:t>
      </w:r>
      <w:r>
        <w:rPr>
          <w:rFonts w:hint="eastAsia"/>
        </w:rPr>
        <w:t>根据</w:t>
      </w:r>
      <w:r>
        <w:rPr>
          <w:rFonts w:hint="eastAsia"/>
        </w:rPr>
        <w:t>URL</w:t>
      </w:r>
      <w:r>
        <w:rPr>
          <w:rFonts w:hint="eastAsia"/>
        </w:rPr>
        <w:t>判断该内容在本地是否</w:t>
      </w:r>
      <w:r w:rsidR="00496A4A">
        <w:rPr>
          <w:rFonts w:hint="eastAsia"/>
        </w:rPr>
        <w:t>有</w:t>
      </w:r>
      <w:r>
        <w:rPr>
          <w:rFonts w:hint="eastAsia"/>
        </w:rPr>
        <w:t>缓存，</w:t>
      </w:r>
      <w:r w:rsidR="00496A4A">
        <w:rPr>
          <w:rFonts w:hint="eastAsia"/>
        </w:rPr>
        <w:t>若</w:t>
      </w:r>
      <w:r>
        <w:rPr>
          <w:rFonts w:hint="eastAsia"/>
        </w:rPr>
        <w:t>无缓存，就向基地</w:t>
      </w:r>
      <w:r w:rsidR="00496A4A">
        <w:rPr>
          <w:rFonts w:hint="eastAsia"/>
        </w:rPr>
        <w:t>请求</w:t>
      </w:r>
      <w:r>
        <w:rPr>
          <w:rFonts w:hint="eastAsia"/>
        </w:rPr>
        <w:t>回流；</w:t>
      </w:r>
    </w:p>
    <w:p w:rsidR="00755D35" w:rsidRDefault="00755D35" w:rsidP="009355A0">
      <w:pPr>
        <w:pStyle w:val="afb"/>
        <w:numPr>
          <w:ilvl w:val="0"/>
          <w:numId w:val="26"/>
        </w:numPr>
        <w:ind w:firstLineChars="0"/>
      </w:pPr>
      <w:r>
        <w:rPr>
          <w:rFonts w:hint="eastAsia"/>
        </w:rPr>
        <w:t>基地流服务返回全量</w:t>
      </w:r>
      <w:r>
        <w:rPr>
          <w:rFonts w:hint="eastAsia"/>
        </w:rPr>
        <w:t>m3u8</w:t>
      </w:r>
      <w:r w:rsidR="00496A4A">
        <w:rPr>
          <w:rFonts w:hint="eastAsia"/>
        </w:rPr>
        <w:t>列表，</w:t>
      </w:r>
      <w:r>
        <w:rPr>
          <w:rFonts w:hint="eastAsia"/>
        </w:rPr>
        <w:t>CDN</w:t>
      </w:r>
      <w:r w:rsidR="00496A4A">
        <w:rPr>
          <w:rFonts w:hint="eastAsia"/>
        </w:rPr>
        <w:t>缓存后</w:t>
      </w:r>
      <w:r>
        <w:rPr>
          <w:rFonts w:hint="eastAsia"/>
        </w:rPr>
        <w:t>返回至客户端；</w:t>
      </w:r>
    </w:p>
    <w:p w:rsidR="00755D35" w:rsidRDefault="00755D35" w:rsidP="009355A0">
      <w:pPr>
        <w:pStyle w:val="afb"/>
        <w:numPr>
          <w:ilvl w:val="0"/>
          <w:numId w:val="26"/>
        </w:numPr>
        <w:ind w:firstLineChars="0"/>
      </w:pPr>
      <w:r>
        <w:rPr>
          <w:rFonts w:hint="eastAsia"/>
        </w:rPr>
        <w:t>客户端根据</w:t>
      </w:r>
      <w:r>
        <w:rPr>
          <w:rFonts w:hint="eastAsia"/>
        </w:rPr>
        <w:t>ts</w:t>
      </w:r>
      <w:r>
        <w:rPr>
          <w:rFonts w:hint="eastAsia"/>
        </w:rPr>
        <w:t>分片时长计算片源总时长并展示；</w:t>
      </w:r>
    </w:p>
    <w:p w:rsidR="00755D35" w:rsidRDefault="00755D35" w:rsidP="009355A0">
      <w:pPr>
        <w:pStyle w:val="afb"/>
        <w:numPr>
          <w:ilvl w:val="0"/>
          <w:numId w:val="26"/>
        </w:numPr>
        <w:ind w:firstLineChars="0"/>
      </w:pPr>
      <w:r>
        <w:rPr>
          <w:rFonts w:hint="eastAsia"/>
        </w:rPr>
        <w:lastRenderedPageBreak/>
        <w:t>客户端根据</w:t>
      </w:r>
      <w:r>
        <w:rPr>
          <w:rFonts w:hint="eastAsia"/>
        </w:rPr>
        <w:t>m3u8</w:t>
      </w:r>
      <w:r>
        <w:rPr>
          <w:rFonts w:hint="eastAsia"/>
        </w:rPr>
        <w:t>列表，逐一请求</w:t>
      </w:r>
      <w:r>
        <w:rPr>
          <w:rFonts w:hint="eastAsia"/>
        </w:rPr>
        <w:t>ts</w:t>
      </w:r>
      <w:r>
        <w:rPr>
          <w:rFonts w:hint="eastAsia"/>
        </w:rPr>
        <w:t>文件；</w:t>
      </w:r>
    </w:p>
    <w:p w:rsidR="00755D35" w:rsidRDefault="00755D35" w:rsidP="009355A0">
      <w:pPr>
        <w:pStyle w:val="afb"/>
        <w:numPr>
          <w:ilvl w:val="0"/>
          <w:numId w:val="26"/>
        </w:numPr>
        <w:ind w:firstLineChars="0"/>
      </w:pPr>
      <w:r>
        <w:rPr>
          <w:rFonts w:hint="eastAsia"/>
        </w:rPr>
        <w:t>CDN</w:t>
      </w:r>
      <w:r>
        <w:rPr>
          <w:rFonts w:hint="eastAsia"/>
        </w:rPr>
        <w:t>判断</w:t>
      </w:r>
      <w:r w:rsidR="00496A4A">
        <w:rPr>
          <w:rFonts w:hint="eastAsia"/>
        </w:rPr>
        <w:t>请求</w:t>
      </w:r>
      <w:r>
        <w:rPr>
          <w:rFonts w:hint="eastAsia"/>
        </w:rPr>
        <w:t>ts</w:t>
      </w:r>
      <w:r w:rsidR="00496A4A">
        <w:rPr>
          <w:rFonts w:hint="eastAsia"/>
        </w:rPr>
        <w:t>在</w:t>
      </w:r>
      <w:r>
        <w:rPr>
          <w:rFonts w:hint="eastAsia"/>
        </w:rPr>
        <w:t>本地</w:t>
      </w:r>
      <w:r w:rsidR="00496A4A">
        <w:rPr>
          <w:rFonts w:hint="eastAsia"/>
        </w:rPr>
        <w:t>是否</w:t>
      </w:r>
      <w:r>
        <w:rPr>
          <w:rFonts w:hint="eastAsia"/>
        </w:rPr>
        <w:t>有缓存，若无，向基地请求；</w:t>
      </w:r>
    </w:p>
    <w:p w:rsidR="009355A0" w:rsidRDefault="00755D35" w:rsidP="009355A0">
      <w:pPr>
        <w:pStyle w:val="afb"/>
        <w:numPr>
          <w:ilvl w:val="0"/>
          <w:numId w:val="26"/>
        </w:numPr>
        <w:ind w:firstLineChars="0"/>
      </w:pPr>
      <w:r>
        <w:rPr>
          <w:rFonts w:hint="eastAsia"/>
        </w:rPr>
        <w:t>基地流服务判断请求</w:t>
      </w:r>
      <w:r>
        <w:rPr>
          <w:rFonts w:hint="eastAsia"/>
        </w:rPr>
        <w:t>ts</w:t>
      </w:r>
      <w:r>
        <w:rPr>
          <w:rFonts w:hint="eastAsia"/>
        </w:rPr>
        <w:t>是否在试播</w:t>
      </w:r>
      <w:r w:rsidR="009355A0">
        <w:rPr>
          <w:rFonts w:hint="eastAsia"/>
        </w:rPr>
        <w:t>时间范围</w:t>
      </w:r>
      <w:r>
        <w:rPr>
          <w:rFonts w:hint="eastAsia"/>
        </w:rPr>
        <w:t>内</w:t>
      </w:r>
      <w:r w:rsidR="00817B76">
        <w:rPr>
          <w:rFonts w:hint="eastAsia"/>
        </w:rPr>
        <w:t>，如果在，</w:t>
      </w:r>
      <w:r>
        <w:rPr>
          <w:rFonts w:hint="eastAsia"/>
        </w:rPr>
        <w:t>返回真实</w:t>
      </w:r>
      <w:r w:rsidR="009355A0">
        <w:rPr>
          <w:rFonts w:hint="eastAsia"/>
        </w:rPr>
        <w:t>ts</w:t>
      </w:r>
      <w:r>
        <w:rPr>
          <w:rFonts w:hint="eastAsia"/>
        </w:rPr>
        <w:t>文件，否则</w:t>
      </w:r>
      <w:r w:rsidR="009355A0">
        <w:rPr>
          <w:rFonts w:hint="eastAsia"/>
        </w:rPr>
        <w:t>返回</w:t>
      </w:r>
      <w:r w:rsidR="009355A0">
        <w:rPr>
          <w:rFonts w:hint="eastAsia"/>
        </w:rPr>
        <w:t>ts</w:t>
      </w:r>
      <w:r w:rsidR="009355A0">
        <w:rPr>
          <w:rFonts w:hint="eastAsia"/>
        </w:rPr>
        <w:t>空包，即</w:t>
      </w:r>
      <w:r w:rsidR="009355A0">
        <w:rPr>
          <w:rFonts w:hint="eastAsia"/>
        </w:rPr>
        <w:t>http</w:t>
      </w:r>
      <w:r w:rsidR="009355A0">
        <w:rPr>
          <w:rFonts w:hint="eastAsia"/>
        </w:rPr>
        <w:t>应答消息中</w:t>
      </w:r>
      <w:r w:rsidR="009355A0">
        <w:rPr>
          <w:rFonts w:hint="eastAsia"/>
        </w:rPr>
        <w:t>content</w:t>
      </w:r>
      <w:r>
        <w:rPr>
          <w:rFonts w:hint="eastAsia"/>
        </w:rPr>
        <w:t>-</w:t>
      </w:r>
      <w:r w:rsidR="009355A0">
        <w:rPr>
          <w:rFonts w:hint="eastAsia"/>
        </w:rPr>
        <w:t>length</w:t>
      </w:r>
      <w:r w:rsidR="009355A0">
        <w:rPr>
          <w:rFonts w:hint="eastAsia"/>
        </w:rPr>
        <w:t>为</w:t>
      </w:r>
      <w:r w:rsidR="009355A0">
        <w:rPr>
          <w:rFonts w:hint="eastAsia"/>
        </w:rPr>
        <w:t>0</w:t>
      </w:r>
      <w:r w:rsidR="009355A0">
        <w:rPr>
          <w:rFonts w:hint="eastAsia"/>
        </w:rPr>
        <w:t>；</w:t>
      </w:r>
    </w:p>
    <w:p w:rsidR="00755D35" w:rsidRDefault="00755D35" w:rsidP="009355A0">
      <w:pPr>
        <w:pStyle w:val="afb"/>
        <w:numPr>
          <w:ilvl w:val="0"/>
          <w:numId w:val="26"/>
        </w:numPr>
        <w:ind w:firstLineChars="0"/>
      </w:pPr>
      <w:r>
        <w:rPr>
          <w:rFonts w:hint="eastAsia"/>
        </w:rPr>
        <w:t>CDN</w:t>
      </w:r>
      <w:r>
        <w:rPr>
          <w:rFonts w:hint="eastAsia"/>
        </w:rPr>
        <w:t>缓存</w:t>
      </w:r>
      <w:r w:rsidR="00817B76">
        <w:rPr>
          <w:rFonts w:hint="eastAsia"/>
        </w:rPr>
        <w:t>ts</w:t>
      </w:r>
      <w:r>
        <w:rPr>
          <w:rFonts w:hint="eastAsia"/>
        </w:rPr>
        <w:t>到本地，</w:t>
      </w:r>
      <w:r w:rsidR="00817B76">
        <w:rPr>
          <w:rFonts w:hint="eastAsia"/>
        </w:rPr>
        <w:t>无论是空、还是非空</w:t>
      </w:r>
      <w:r w:rsidR="00817B76">
        <w:rPr>
          <w:rFonts w:hint="eastAsia"/>
        </w:rPr>
        <w:t>ts</w:t>
      </w:r>
      <w:r w:rsidR="00817B76">
        <w:rPr>
          <w:rFonts w:hint="eastAsia"/>
        </w:rPr>
        <w:t>，</w:t>
      </w:r>
      <w:r w:rsidR="00817B76">
        <w:rPr>
          <w:rFonts w:hint="eastAsia"/>
        </w:rPr>
        <w:t>CDN</w:t>
      </w:r>
      <w:r w:rsidR="00817B76">
        <w:rPr>
          <w:rFonts w:hint="eastAsia"/>
        </w:rPr>
        <w:t>都正常缓存，</w:t>
      </w:r>
      <w:r>
        <w:rPr>
          <w:rFonts w:hint="eastAsia"/>
        </w:rPr>
        <w:t>如果是</w:t>
      </w:r>
      <w:r w:rsidR="00817B76">
        <w:rPr>
          <w:rFonts w:hint="eastAsia"/>
        </w:rPr>
        <w:t>空</w:t>
      </w:r>
      <w:r>
        <w:rPr>
          <w:rFonts w:hint="eastAsia"/>
        </w:rPr>
        <w:t>ts</w:t>
      </w:r>
      <w:r>
        <w:rPr>
          <w:rFonts w:hint="eastAsia"/>
        </w:rPr>
        <w:t>，缓存的文件大小为</w:t>
      </w:r>
      <w:r>
        <w:rPr>
          <w:rFonts w:hint="eastAsia"/>
        </w:rPr>
        <w:t>0</w:t>
      </w:r>
      <w:r>
        <w:rPr>
          <w:rFonts w:hint="eastAsia"/>
        </w:rPr>
        <w:t>；</w:t>
      </w:r>
    </w:p>
    <w:p w:rsidR="00755D35" w:rsidRDefault="00755D35" w:rsidP="009355A0">
      <w:pPr>
        <w:pStyle w:val="afb"/>
        <w:numPr>
          <w:ilvl w:val="0"/>
          <w:numId w:val="26"/>
        </w:numPr>
        <w:ind w:firstLineChars="0"/>
      </w:pPr>
      <w:r>
        <w:rPr>
          <w:rFonts w:hint="eastAsia"/>
        </w:rPr>
        <w:t>CDN</w:t>
      </w:r>
      <w:r>
        <w:rPr>
          <w:rFonts w:hint="eastAsia"/>
        </w:rPr>
        <w:t>给客户端返回</w:t>
      </w:r>
      <w:r>
        <w:rPr>
          <w:rFonts w:hint="eastAsia"/>
        </w:rPr>
        <w:t>ts</w:t>
      </w:r>
      <w:r>
        <w:rPr>
          <w:rFonts w:hint="eastAsia"/>
        </w:rPr>
        <w:t>文件</w:t>
      </w:r>
      <w:r w:rsidR="00817B76">
        <w:rPr>
          <w:rFonts w:hint="eastAsia"/>
        </w:rPr>
        <w:t>；</w:t>
      </w:r>
    </w:p>
    <w:p w:rsidR="009355A0" w:rsidRDefault="00755D35" w:rsidP="009355A0">
      <w:pPr>
        <w:pStyle w:val="afb"/>
        <w:numPr>
          <w:ilvl w:val="0"/>
          <w:numId w:val="26"/>
        </w:numPr>
        <w:ind w:firstLineChars="0"/>
      </w:pPr>
      <w:r>
        <w:rPr>
          <w:rFonts w:hint="eastAsia"/>
        </w:rPr>
        <w:t>客户顿同控制试播时间，若超出</w:t>
      </w:r>
      <w:r w:rsidR="00817B76">
        <w:rPr>
          <w:rFonts w:hint="eastAsia"/>
        </w:rPr>
        <w:t>时间限制，就</w:t>
      </w:r>
      <w:r>
        <w:rPr>
          <w:rFonts w:hint="eastAsia"/>
        </w:rPr>
        <w:t>结束播放、保存播放位置，并</w:t>
      </w:r>
      <w:r w:rsidR="00817B76">
        <w:rPr>
          <w:rFonts w:hint="eastAsia"/>
        </w:rPr>
        <w:t>提示订购</w:t>
      </w:r>
      <w:r>
        <w:rPr>
          <w:rFonts w:hint="eastAsia"/>
        </w:rPr>
        <w:t>。</w:t>
      </w:r>
    </w:p>
    <w:p w:rsidR="0032792C" w:rsidRDefault="0032792C">
      <w:pPr>
        <w:pStyle w:val="afb"/>
        <w:ind w:firstLineChars="0"/>
      </w:pPr>
    </w:p>
    <w:p w:rsidR="0032792C" w:rsidRDefault="002F3E1E">
      <w:pPr>
        <w:pStyle w:val="afb"/>
        <w:ind w:firstLineChars="0"/>
      </w:pPr>
      <w:r>
        <w:rPr>
          <w:rFonts w:hint="eastAsia"/>
        </w:rPr>
        <w:t>试播结束后的正式播放流程</w:t>
      </w:r>
      <w:r w:rsidR="009D1C6E">
        <w:rPr>
          <w:rFonts w:hint="eastAsia"/>
        </w:rPr>
        <w:t>：</w:t>
      </w:r>
    </w:p>
    <w:p w:rsidR="0032792C" w:rsidRDefault="009D1C6E">
      <w:pPr>
        <w:pStyle w:val="afb"/>
        <w:ind w:firstLineChars="0"/>
      </w:pPr>
      <w:r>
        <w:object w:dxaOrig="9704" w:dyaOrig="8923">
          <v:shape id="_x0000_i1027" type="#_x0000_t75" style="width:450.75pt;height:414.75pt" o:ole="">
            <v:imagedata r:id="rId18" o:title=""/>
          </v:shape>
          <o:OLEObject Type="Embed" ProgID="Visio.Drawing.11" ShapeID="_x0000_i1027" DrawAspect="Content" ObjectID="_1483782494" r:id="rId19"/>
        </w:object>
      </w:r>
      <w:r w:rsidR="002F3E1E">
        <w:rPr>
          <w:rFonts w:hint="eastAsia"/>
        </w:rPr>
        <w:t>流程说明：</w:t>
      </w:r>
    </w:p>
    <w:p w:rsidR="0032792C" w:rsidRDefault="002F3E1E">
      <w:pPr>
        <w:pStyle w:val="afb"/>
        <w:numPr>
          <w:ilvl w:val="0"/>
          <w:numId w:val="29"/>
        </w:numPr>
        <w:ind w:firstLineChars="0"/>
      </w:pPr>
      <w:r>
        <w:rPr>
          <w:rFonts w:hint="eastAsia"/>
        </w:rPr>
        <w:t>试播结束后，客户端保存续播位置、并提示用户订购</w:t>
      </w:r>
    </w:p>
    <w:p w:rsidR="0032792C" w:rsidRDefault="002F3E1E">
      <w:pPr>
        <w:pStyle w:val="afb"/>
        <w:numPr>
          <w:ilvl w:val="0"/>
          <w:numId w:val="29"/>
        </w:numPr>
        <w:ind w:firstLineChars="0"/>
      </w:pPr>
      <w:r>
        <w:rPr>
          <w:rFonts w:hint="eastAsia"/>
        </w:rPr>
        <w:lastRenderedPageBreak/>
        <w:t>用户发起订购</w:t>
      </w:r>
    </w:p>
    <w:p w:rsidR="0032792C" w:rsidRDefault="002F3E1E">
      <w:pPr>
        <w:pStyle w:val="afb"/>
        <w:numPr>
          <w:ilvl w:val="0"/>
          <w:numId w:val="29"/>
        </w:numPr>
        <w:ind w:firstLineChars="0"/>
      </w:pPr>
      <w:r>
        <w:rPr>
          <w:rFonts w:hint="eastAsia"/>
        </w:rPr>
        <w:t>订购完成后，播放器重新发起请求，请求中不携带试播相关参数信息；</w:t>
      </w:r>
    </w:p>
    <w:p w:rsidR="0032792C" w:rsidRDefault="002F3E1E">
      <w:pPr>
        <w:pStyle w:val="afb"/>
        <w:numPr>
          <w:ilvl w:val="0"/>
          <w:numId w:val="29"/>
        </w:numPr>
        <w:ind w:firstLineChars="0"/>
      </w:pPr>
      <w:r>
        <w:rPr>
          <w:rFonts w:hint="eastAsia"/>
        </w:rPr>
        <w:t>CDN</w:t>
      </w:r>
      <w:r>
        <w:rPr>
          <w:rFonts w:hint="eastAsia"/>
        </w:rPr>
        <w:t>判断请求</w:t>
      </w:r>
      <w:r>
        <w:rPr>
          <w:rFonts w:hint="eastAsia"/>
        </w:rPr>
        <w:t>URL</w:t>
      </w:r>
      <w:r>
        <w:rPr>
          <w:rFonts w:hint="eastAsia"/>
        </w:rPr>
        <w:t>对应的内存在本地是否有缓存，若无，向基地请求回流；</w:t>
      </w:r>
    </w:p>
    <w:p w:rsidR="0032792C" w:rsidRDefault="009D1C6E">
      <w:pPr>
        <w:pStyle w:val="afb"/>
        <w:numPr>
          <w:ilvl w:val="0"/>
          <w:numId w:val="29"/>
        </w:numPr>
        <w:ind w:firstLineChars="0"/>
      </w:pPr>
      <w:r>
        <w:rPr>
          <w:rFonts w:hint="eastAsia"/>
        </w:rPr>
        <w:t>基地流服务返回全量</w:t>
      </w:r>
      <w:r>
        <w:rPr>
          <w:rFonts w:hint="eastAsia"/>
        </w:rPr>
        <w:t>m3u8</w:t>
      </w:r>
      <w:r>
        <w:rPr>
          <w:rFonts w:hint="eastAsia"/>
        </w:rPr>
        <w:t>列表，</w:t>
      </w:r>
      <w:r>
        <w:rPr>
          <w:rFonts w:hint="eastAsia"/>
        </w:rPr>
        <w:t>CDN</w:t>
      </w:r>
      <w:r>
        <w:rPr>
          <w:rFonts w:hint="eastAsia"/>
        </w:rPr>
        <w:t>返回至客户端；</w:t>
      </w:r>
    </w:p>
    <w:p w:rsidR="0032792C" w:rsidRDefault="009D1C6E">
      <w:pPr>
        <w:pStyle w:val="afb"/>
        <w:numPr>
          <w:ilvl w:val="0"/>
          <w:numId w:val="29"/>
        </w:numPr>
        <w:ind w:firstLineChars="0"/>
      </w:pPr>
      <w:r>
        <w:rPr>
          <w:rFonts w:hint="eastAsia"/>
        </w:rPr>
        <w:t>客户端根据</w:t>
      </w:r>
      <w:r>
        <w:rPr>
          <w:rFonts w:hint="eastAsia"/>
        </w:rPr>
        <w:t>m3u8</w:t>
      </w:r>
      <w:r>
        <w:rPr>
          <w:rFonts w:hint="eastAsia"/>
        </w:rPr>
        <w:t>列表逐一请求</w:t>
      </w:r>
      <w:r>
        <w:rPr>
          <w:rFonts w:hint="eastAsia"/>
        </w:rPr>
        <w:t>ts</w:t>
      </w:r>
      <w:r>
        <w:rPr>
          <w:rFonts w:hint="eastAsia"/>
        </w:rPr>
        <w:t>文件；</w:t>
      </w:r>
    </w:p>
    <w:p w:rsidR="0032792C" w:rsidRDefault="009D1C6E">
      <w:pPr>
        <w:pStyle w:val="afb"/>
        <w:numPr>
          <w:ilvl w:val="0"/>
          <w:numId w:val="29"/>
        </w:numPr>
        <w:ind w:firstLineChars="0"/>
      </w:pPr>
      <w:r>
        <w:rPr>
          <w:rFonts w:hint="eastAsia"/>
        </w:rPr>
        <w:t>CDN</w:t>
      </w:r>
      <w:r>
        <w:rPr>
          <w:rFonts w:hint="eastAsia"/>
        </w:rPr>
        <w:t>判断</w:t>
      </w:r>
      <w:r>
        <w:rPr>
          <w:rFonts w:hint="eastAsia"/>
        </w:rPr>
        <w:t>ts</w:t>
      </w:r>
      <w:r>
        <w:rPr>
          <w:rFonts w:hint="eastAsia"/>
        </w:rPr>
        <w:t>在本地是否有缓存，若无缓存，，向基地请求回流；</w:t>
      </w:r>
    </w:p>
    <w:p w:rsidR="0032792C" w:rsidRDefault="009D1C6E">
      <w:pPr>
        <w:pStyle w:val="afb"/>
        <w:numPr>
          <w:ilvl w:val="0"/>
          <w:numId w:val="29"/>
        </w:numPr>
        <w:ind w:firstLineChars="0"/>
      </w:pPr>
      <w:r>
        <w:rPr>
          <w:rFonts w:hint="eastAsia"/>
        </w:rPr>
        <w:t>后续流程和现有流畅保持一致，此处省略描述。</w:t>
      </w:r>
    </w:p>
    <w:p w:rsidR="0032792C" w:rsidRDefault="0032792C">
      <w:pPr>
        <w:pStyle w:val="afb"/>
        <w:ind w:firstLineChars="0"/>
      </w:pPr>
    </w:p>
    <w:p w:rsidR="0032792C" w:rsidRDefault="009355A0">
      <w:pPr>
        <w:pStyle w:val="4"/>
        <w:numPr>
          <w:ilvl w:val="0"/>
          <w:numId w:val="28"/>
        </w:numPr>
      </w:pPr>
      <w:r>
        <w:rPr>
          <w:rFonts w:hint="eastAsia"/>
        </w:rPr>
        <w:t>试播相关参数定义</w:t>
      </w:r>
    </w:p>
    <w:p w:rsidR="009355A0" w:rsidRDefault="009355A0" w:rsidP="009355A0">
      <w:pPr>
        <w:pStyle w:val="afb"/>
        <w:ind w:firstLine="420"/>
      </w:pPr>
      <w:r>
        <w:rPr>
          <w:rFonts w:hint="eastAsia"/>
        </w:rPr>
        <w:t>门户和流服务通过</w:t>
      </w:r>
      <w:r w:rsidR="00F861C8">
        <w:rPr>
          <w:rFonts w:hint="eastAsia"/>
        </w:rPr>
        <w:t>约定</w:t>
      </w:r>
      <w:r>
        <w:rPr>
          <w:rFonts w:hint="eastAsia"/>
        </w:rPr>
        <w:t>URL</w:t>
      </w:r>
      <w:r>
        <w:rPr>
          <w:rFonts w:hint="eastAsia"/>
        </w:rPr>
        <w:t>中的</w:t>
      </w:r>
      <w:r w:rsidR="00F861C8">
        <w:rPr>
          <w:rFonts w:hint="eastAsia"/>
        </w:rPr>
        <w:t>相关参数来标志一个试播请求，参数信息</w:t>
      </w:r>
      <w:r>
        <w:rPr>
          <w:rFonts w:hint="eastAsia"/>
        </w:rPr>
        <w:t>如下：</w:t>
      </w:r>
    </w:p>
    <w:tbl>
      <w:tblPr>
        <w:tblW w:w="867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7"/>
        <w:gridCol w:w="1067"/>
        <w:gridCol w:w="915"/>
        <w:gridCol w:w="1134"/>
        <w:gridCol w:w="4172"/>
      </w:tblGrid>
      <w:tr w:rsidR="009355A0" w:rsidTr="00755D35">
        <w:trPr>
          <w:trHeight w:val="265"/>
        </w:trPr>
        <w:tc>
          <w:tcPr>
            <w:tcW w:w="1387" w:type="dxa"/>
          </w:tcPr>
          <w:p w:rsidR="009355A0" w:rsidRDefault="009355A0" w:rsidP="00755D35">
            <w:pPr>
              <w:pStyle w:val="af1"/>
            </w:pPr>
            <w:r>
              <w:rPr>
                <w:rFonts w:hint="eastAsia"/>
              </w:rPr>
              <w:t>字段</w:t>
            </w:r>
          </w:p>
        </w:tc>
        <w:tc>
          <w:tcPr>
            <w:tcW w:w="1067" w:type="dxa"/>
          </w:tcPr>
          <w:p w:rsidR="009355A0" w:rsidRDefault="009355A0" w:rsidP="00755D35">
            <w:pPr>
              <w:pStyle w:val="af1"/>
            </w:pPr>
            <w:r>
              <w:rPr>
                <w:rFonts w:hint="eastAsia"/>
              </w:rPr>
              <w:t>简写参数</w:t>
            </w:r>
          </w:p>
        </w:tc>
        <w:tc>
          <w:tcPr>
            <w:tcW w:w="915" w:type="dxa"/>
          </w:tcPr>
          <w:p w:rsidR="009355A0" w:rsidRDefault="009355A0" w:rsidP="00755D35">
            <w:pPr>
              <w:pStyle w:val="af1"/>
            </w:pPr>
            <w:r>
              <w:rPr>
                <w:rFonts w:hint="eastAsia"/>
              </w:rPr>
              <w:t>类型</w:t>
            </w:r>
          </w:p>
        </w:tc>
        <w:tc>
          <w:tcPr>
            <w:tcW w:w="1134" w:type="dxa"/>
          </w:tcPr>
          <w:p w:rsidR="009355A0" w:rsidRDefault="009355A0" w:rsidP="00755D35">
            <w:pPr>
              <w:pStyle w:val="af1"/>
            </w:pPr>
            <w:r>
              <w:rPr>
                <w:rFonts w:hint="eastAsia"/>
              </w:rPr>
              <w:t>长度</w:t>
            </w:r>
          </w:p>
          <w:p w:rsidR="009355A0" w:rsidRDefault="009355A0" w:rsidP="00755D35">
            <w:pPr>
              <w:pStyle w:val="af1"/>
            </w:pPr>
            <w:r>
              <w:rPr>
                <w:rFonts w:hint="eastAsia"/>
              </w:rPr>
              <w:t>（字节）</w:t>
            </w:r>
          </w:p>
        </w:tc>
        <w:tc>
          <w:tcPr>
            <w:tcW w:w="4172" w:type="dxa"/>
          </w:tcPr>
          <w:p w:rsidR="009355A0" w:rsidRDefault="009355A0" w:rsidP="00755D35">
            <w:pPr>
              <w:pStyle w:val="af1"/>
            </w:pPr>
            <w:r>
              <w:rPr>
                <w:rFonts w:hint="eastAsia"/>
              </w:rPr>
              <w:t>说明</w:t>
            </w:r>
          </w:p>
        </w:tc>
      </w:tr>
      <w:tr w:rsidR="009355A0" w:rsidTr="00755D35">
        <w:trPr>
          <w:trHeight w:val="240"/>
        </w:trPr>
        <w:tc>
          <w:tcPr>
            <w:tcW w:w="1387" w:type="dxa"/>
          </w:tcPr>
          <w:p w:rsidR="009355A0" w:rsidRPr="00F861C8" w:rsidRDefault="009355A0" w:rsidP="00515087">
            <w:pPr>
              <w:pStyle w:val="aff2"/>
            </w:pPr>
            <w:r w:rsidRPr="00F861C8">
              <w:rPr>
                <w:rFonts w:hint="eastAsia"/>
              </w:rPr>
              <w:t>preview</w:t>
            </w:r>
          </w:p>
        </w:tc>
        <w:tc>
          <w:tcPr>
            <w:tcW w:w="1067" w:type="dxa"/>
          </w:tcPr>
          <w:p w:rsidR="0032792C" w:rsidRDefault="009355A0">
            <w:pPr>
              <w:pStyle w:val="aff2"/>
            </w:pPr>
            <w:r w:rsidRPr="00F861C8">
              <w:rPr>
                <w:rFonts w:hint="eastAsia"/>
              </w:rPr>
              <w:t>pv</w:t>
            </w:r>
          </w:p>
        </w:tc>
        <w:tc>
          <w:tcPr>
            <w:tcW w:w="915" w:type="dxa"/>
          </w:tcPr>
          <w:p w:rsidR="0032792C" w:rsidRDefault="009355A0">
            <w:pPr>
              <w:pStyle w:val="aff2"/>
            </w:pPr>
            <w:r w:rsidRPr="00F861C8">
              <w:rPr>
                <w:rFonts w:hint="eastAsia"/>
              </w:rPr>
              <w:t>string</w:t>
            </w:r>
          </w:p>
        </w:tc>
        <w:tc>
          <w:tcPr>
            <w:tcW w:w="1134" w:type="dxa"/>
          </w:tcPr>
          <w:p w:rsidR="0032792C" w:rsidRDefault="009355A0">
            <w:pPr>
              <w:pStyle w:val="aff2"/>
            </w:pPr>
            <w:r w:rsidRPr="00F861C8">
              <w:rPr>
                <w:rFonts w:hint="eastAsia"/>
              </w:rPr>
              <w:t>16</w:t>
            </w:r>
          </w:p>
        </w:tc>
        <w:tc>
          <w:tcPr>
            <w:tcW w:w="4172" w:type="dxa"/>
          </w:tcPr>
          <w:p w:rsidR="0032792C" w:rsidRDefault="009355A0">
            <w:pPr>
              <w:pStyle w:val="aff2"/>
            </w:pPr>
            <w:r w:rsidRPr="00F861C8">
              <w:rPr>
                <w:rFonts w:hint="eastAsia"/>
              </w:rPr>
              <w:t>预览标识。</w:t>
            </w:r>
            <w:r w:rsidRPr="00F861C8">
              <w:rPr>
                <w:rFonts w:hint="eastAsia"/>
              </w:rPr>
              <w:t>preview=0</w:t>
            </w:r>
            <w:r w:rsidRPr="00F861C8">
              <w:rPr>
                <w:rFonts w:hint="eastAsia"/>
              </w:rPr>
              <w:t>，表示需要计费；否则不计费。</w:t>
            </w:r>
          </w:p>
        </w:tc>
      </w:tr>
      <w:tr w:rsidR="009355A0" w:rsidTr="00755D35">
        <w:trPr>
          <w:trHeight w:val="240"/>
        </w:trPr>
        <w:tc>
          <w:tcPr>
            <w:tcW w:w="1387" w:type="dxa"/>
          </w:tcPr>
          <w:p w:rsidR="009355A0" w:rsidRPr="00F861C8" w:rsidRDefault="009355A0" w:rsidP="00515087">
            <w:pPr>
              <w:pStyle w:val="aff2"/>
            </w:pPr>
            <w:r w:rsidRPr="00F861C8">
              <w:rPr>
                <w:rFonts w:hint="eastAsia"/>
              </w:rPr>
              <w:t>p</w:t>
            </w:r>
            <w:r w:rsidRPr="00F861C8">
              <w:t>lay</w:t>
            </w:r>
            <w:r w:rsidRPr="00F861C8">
              <w:rPr>
                <w:rFonts w:hint="eastAsia"/>
              </w:rPr>
              <w:t>seek</w:t>
            </w:r>
          </w:p>
        </w:tc>
        <w:tc>
          <w:tcPr>
            <w:tcW w:w="1067" w:type="dxa"/>
          </w:tcPr>
          <w:p w:rsidR="0032792C" w:rsidRDefault="009355A0">
            <w:pPr>
              <w:pStyle w:val="aff2"/>
            </w:pPr>
            <w:r w:rsidRPr="00F861C8">
              <w:rPr>
                <w:rFonts w:hint="eastAsia"/>
              </w:rPr>
              <w:t>无</w:t>
            </w:r>
          </w:p>
        </w:tc>
        <w:tc>
          <w:tcPr>
            <w:tcW w:w="915" w:type="dxa"/>
          </w:tcPr>
          <w:p w:rsidR="0032792C" w:rsidRDefault="009355A0">
            <w:pPr>
              <w:pStyle w:val="aff2"/>
            </w:pPr>
            <w:r w:rsidRPr="00F861C8">
              <w:t>S</w:t>
            </w:r>
            <w:r w:rsidRPr="00F861C8">
              <w:rPr>
                <w:rFonts w:hint="eastAsia"/>
              </w:rPr>
              <w:t>tring</w:t>
            </w:r>
          </w:p>
        </w:tc>
        <w:tc>
          <w:tcPr>
            <w:tcW w:w="1134" w:type="dxa"/>
          </w:tcPr>
          <w:p w:rsidR="0032792C" w:rsidRDefault="009355A0">
            <w:pPr>
              <w:pStyle w:val="aff2"/>
            </w:pPr>
            <w:r w:rsidRPr="00F861C8">
              <w:rPr>
                <w:rFonts w:hint="eastAsia"/>
              </w:rPr>
              <w:t>32</w:t>
            </w:r>
          </w:p>
        </w:tc>
        <w:tc>
          <w:tcPr>
            <w:tcW w:w="4172" w:type="dxa"/>
          </w:tcPr>
          <w:p w:rsidR="0032792C" w:rsidRDefault="009355A0">
            <w:pPr>
              <w:pStyle w:val="aff2"/>
            </w:pPr>
            <w:r w:rsidRPr="00F861C8">
              <w:rPr>
                <w:rFonts w:hint="eastAsia"/>
              </w:rPr>
              <w:t>试播起始、结束时间，格式</w:t>
            </w:r>
            <w:r w:rsidRPr="00F861C8">
              <w:rPr>
                <w:rFonts w:hint="eastAsia"/>
              </w:rPr>
              <w:t>:</w:t>
            </w:r>
            <w:r w:rsidRPr="00F861C8">
              <w:t xml:space="preserve"> </w:t>
            </w:r>
          </w:p>
          <w:p w:rsidR="0032792C" w:rsidRDefault="009355A0">
            <w:pPr>
              <w:pStyle w:val="aff2"/>
            </w:pPr>
            <w:r w:rsidRPr="00F861C8">
              <w:rPr>
                <w:rFonts w:hint="eastAsia"/>
              </w:rPr>
              <w:t>点播的是</w:t>
            </w:r>
            <w:r w:rsidRPr="00F861C8">
              <w:t>hhmmss-hhmmss</w:t>
            </w:r>
          </w:p>
          <w:p w:rsidR="0032792C" w:rsidRDefault="009355A0">
            <w:pPr>
              <w:pStyle w:val="aff2"/>
            </w:pPr>
            <w:r w:rsidRPr="00F861C8">
              <w:rPr>
                <w:rFonts w:hint="eastAsia"/>
              </w:rPr>
              <w:t>直播的是</w:t>
            </w:r>
            <w:r w:rsidRPr="00F861C8">
              <w:t>yyyymmddhhmmss-yyyymmddhhmmss</w:t>
            </w:r>
          </w:p>
        </w:tc>
      </w:tr>
    </w:tbl>
    <w:p w:rsidR="00F861C8" w:rsidRDefault="00EF12D2" w:rsidP="009355A0">
      <w:pPr>
        <w:pStyle w:val="afb"/>
        <w:ind w:firstLine="420"/>
        <w:rPr>
          <w:lang w:val="sv-SE"/>
        </w:rPr>
      </w:pPr>
      <w:r>
        <w:rPr>
          <w:rFonts w:hint="eastAsia"/>
          <w:lang w:val="sv-SE"/>
        </w:rPr>
        <w:t>上述参数参与加密处理。</w:t>
      </w:r>
      <w:r w:rsidR="00F861C8">
        <w:rPr>
          <w:rFonts w:hint="eastAsia"/>
          <w:lang w:val="sv-SE"/>
        </w:rPr>
        <w:t>非试播请求，</w:t>
      </w:r>
      <w:r w:rsidR="00F861C8">
        <w:rPr>
          <w:rFonts w:hint="eastAsia"/>
          <w:lang w:val="sv-SE"/>
        </w:rPr>
        <w:t>URL</w:t>
      </w:r>
      <w:r w:rsidR="00F861C8">
        <w:rPr>
          <w:rFonts w:hint="eastAsia"/>
          <w:lang w:val="sv-SE"/>
        </w:rPr>
        <w:t>中无上述参数。</w:t>
      </w:r>
    </w:p>
    <w:p w:rsidR="009355A0" w:rsidRDefault="009355A0" w:rsidP="006A73D4">
      <w:pPr>
        <w:pStyle w:val="afb"/>
        <w:ind w:firstLine="420"/>
        <w:rPr>
          <w:lang w:val="sv-SE"/>
        </w:rPr>
      </w:pPr>
    </w:p>
    <w:p w:rsidR="0032792C" w:rsidRDefault="00F861C8">
      <w:pPr>
        <w:pStyle w:val="4"/>
        <w:numPr>
          <w:ilvl w:val="0"/>
          <w:numId w:val="28"/>
        </w:numPr>
        <w:rPr>
          <w:lang w:val="sv-SE"/>
        </w:rPr>
      </w:pPr>
      <w:r>
        <w:rPr>
          <w:rFonts w:hint="eastAsia"/>
          <w:lang w:val="sv-SE"/>
        </w:rPr>
        <w:t>试播对</w:t>
      </w:r>
      <w:r>
        <w:rPr>
          <w:rFonts w:hint="eastAsia"/>
          <w:lang w:val="sv-SE"/>
        </w:rPr>
        <w:t>CDN</w:t>
      </w:r>
      <w:r>
        <w:rPr>
          <w:rFonts w:hint="eastAsia"/>
          <w:lang w:val="sv-SE"/>
        </w:rPr>
        <w:t>的要求</w:t>
      </w:r>
    </w:p>
    <w:p w:rsidR="00F861C8" w:rsidRDefault="00F861C8" w:rsidP="00F861C8">
      <w:pPr>
        <w:pStyle w:val="afb"/>
        <w:ind w:firstLine="420"/>
        <w:rPr>
          <w:lang w:val="sv-SE"/>
        </w:rPr>
      </w:pPr>
      <w:r>
        <w:rPr>
          <w:rFonts w:hint="eastAsia"/>
          <w:lang w:val="sv-SE"/>
        </w:rPr>
        <w:t>（</w:t>
      </w:r>
      <w:r>
        <w:rPr>
          <w:rFonts w:hint="eastAsia"/>
          <w:lang w:val="sv-SE"/>
        </w:rPr>
        <w:t>1</w:t>
      </w:r>
      <w:r>
        <w:rPr>
          <w:rFonts w:hint="eastAsia"/>
          <w:lang w:val="sv-SE"/>
        </w:rPr>
        <w:t>）需要将试播相关参数作为</w:t>
      </w:r>
      <w:r>
        <w:rPr>
          <w:rFonts w:hint="eastAsia"/>
          <w:lang w:val="sv-SE"/>
        </w:rPr>
        <w:t>CDN</w:t>
      </w:r>
      <w:r>
        <w:rPr>
          <w:rFonts w:hint="eastAsia"/>
          <w:lang w:val="sv-SE"/>
        </w:rPr>
        <w:t>缓存内容寻址的要素之一，具体在</w:t>
      </w:r>
      <w:r>
        <w:rPr>
          <w:rFonts w:hint="eastAsia"/>
          <w:lang w:val="sv-SE"/>
        </w:rPr>
        <w:t>3.6</w:t>
      </w:r>
      <w:r>
        <w:rPr>
          <w:rFonts w:hint="eastAsia"/>
          <w:lang w:val="sv-SE"/>
        </w:rPr>
        <w:t>章节描述；</w:t>
      </w:r>
    </w:p>
    <w:p w:rsidR="00F861C8" w:rsidRPr="00F861C8" w:rsidRDefault="00F861C8" w:rsidP="006A73D4">
      <w:pPr>
        <w:pStyle w:val="afb"/>
        <w:ind w:firstLine="420"/>
        <w:rPr>
          <w:lang w:val="sv-SE"/>
        </w:rPr>
      </w:pPr>
      <w:r>
        <w:rPr>
          <w:rFonts w:hint="eastAsia"/>
          <w:lang w:val="sv-SE"/>
        </w:rPr>
        <w:t>（</w:t>
      </w:r>
      <w:r>
        <w:rPr>
          <w:rFonts w:hint="eastAsia"/>
          <w:lang w:val="sv-SE"/>
        </w:rPr>
        <w:t>2</w:t>
      </w:r>
      <w:r>
        <w:rPr>
          <w:rFonts w:hint="eastAsia"/>
          <w:lang w:val="sv-SE"/>
        </w:rPr>
        <w:t>）试播和正式播放的寻址</w:t>
      </w:r>
      <w:r>
        <w:rPr>
          <w:rFonts w:hint="eastAsia"/>
          <w:lang w:val="sv-SE"/>
        </w:rPr>
        <w:t>URL</w:t>
      </w:r>
      <w:r>
        <w:rPr>
          <w:rFonts w:hint="eastAsia"/>
          <w:lang w:val="sv-SE"/>
        </w:rPr>
        <w:t>不同，</w:t>
      </w:r>
      <w:r>
        <w:rPr>
          <w:rFonts w:hint="eastAsia"/>
          <w:lang w:val="sv-SE"/>
        </w:rPr>
        <w:t>CDN</w:t>
      </w:r>
      <w:r>
        <w:rPr>
          <w:rFonts w:hint="eastAsia"/>
          <w:lang w:val="sv-SE"/>
        </w:rPr>
        <w:t>只需分别缓存各自</w:t>
      </w:r>
      <w:r>
        <w:rPr>
          <w:rFonts w:hint="eastAsia"/>
          <w:lang w:val="sv-SE"/>
        </w:rPr>
        <w:t>URL</w:t>
      </w:r>
      <w:r>
        <w:rPr>
          <w:rFonts w:hint="eastAsia"/>
          <w:lang w:val="sv-SE"/>
        </w:rPr>
        <w:t>对应的</w:t>
      </w:r>
      <w:r>
        <w:rPr>
          <w:rFonts w:hint="eastAsia"/>
          <w:lang w:val="sv-SE"/>
        </w:rPr>
        <w:t>ts</w:t>
      </w:r>
      <w:r>
        <w:rPr>
          <w:rFonts w:hint="eastAsia"/>
          <w:lang w:val="sv-SE"/>
        </w:rPr>
        <w:t>即可，要求</w:t>
      </w:r>
      <w:r>
        <w:rPr>
          <w:rFonts w:hint="eastAsia"/>
          <w:lang w:val="sv-SE"/>
        </w:rPr>
        <w:t>CDN</w:t>
      </w:r>
      <w:r>
        <w:rPr>
          <w:rFonts w:hint="eastAsia"/>
          <w:lang w:val="sv-SE"/>
        </w:rPr>
        <w:t>能缓存空</w:t>
      </w:r>
      <w:r>
        <w:rPr>
          <w:rFonts w:hint="eastAsia"/>
          <w:lang w:val="sv-SE"/>
        </w:rPr>
        <w:t>ts</w:t>
      </w:r>
      <w:r>
        <w:rPr>
          <w:rFonts w:hint="eastAsia"/>
          <w:lang w:val="sv-SE"/>
        </w:rPr>
        <w:t>文件，即缓存后的</w:t>
      </w:r>
      <w:r>
        <w:rPr>
          <w:rFonts w:hint="eastAsia"/>
          <w:lang w:val="sv-SE"/>
        </w:rPr>
        <w:t>ts</w:t>
      </w:r>
      <w:r>
        <w:rPr>
          <w:rFonts w:hint="eastAsia"/>
          <w:lang w:val="sv-SE"/>
        </w:rPr>
        <w:t>文件大小为</w:t>
      </w:r>
      <w:r>
        <w:rPr>
          <w:rFonts w:hint="eastAsia"/>
          <w:lang w:val="sv-SE"/>
        </w:rPr>
        <w:t>0</w:t>
      </w:r>
      <w:r>
        <w:rPr>
          <w:rFonts w:hint="eastAsia"/>
          <w:lang w:val="sv-SE"/>
        </w:rPr>
        <w:t>；</w:t>
      </w:r>
    </w:p>
    <w:p w:rsidR="009355A0" w:rsidRPr="00F861C8" w:rsidRDefault="009355A0" w:rsidP="006A73D4">
      <w:pPr>
        <w:pStyle w:val="afb"/>
        <w:ind w:firstLine="420"/>
        <w:rPr>
          <w:lang w:val="sv-SE"/>
        </w:rPr>
      </w:pPr>
    </w:p>
    <w:p w:rsidR="00401029" w:rsidRDefault="00401029" w:rsidP="00F9077E">
      <w:pPr>
        <w:pStyle w:val="2"/>
      </w:pPr>
      <w:bookmarkStart w:id="196" w:name="_Toc363640108"/>
      <w:r>
        <w:rPr>
          <w:rFonts w:hint="eastAsia"/>
        </w:rPr>
        <w:t>下载</w:t>
      </w:r>
      <w:bookmarkEnd w:id="196"/>
    </w:p>
    <w:p w:rsidR="00401029" w:rsidRDefault="00401029" w:rsidP="00401029">
      <w:pPr>
        <w:pStyle w:val="30"/>
      </w:pPr>
      <w:bookmarkStart w:id="197" w:name="_Toc363640109"/>
      <w:r>
        <w:rPr>
          <w:rFonts w:hint="eastAsia"/>
        </w:rPr>
        <w:t>URL</w:t>
      </w:r>
      <w:r>
        <w:rPr>
          <w:rFonts w:hint="eastAsia"/>
        </w:rPr>
        <w:t>参数定义</w:t>
      </w:r>
      <w:bookmarkEnd w:id="197"/>
    </w:p>
    <w:p w:rsidR="00401029" w:rsidRDefault="00401029" w:rsidP="00401029">
      <w:pPr>
        <w:pStyle w:val="afb"/>
        <w:ind w:firstLine="420"/>
      </w:pPr>
      <w:r>
        <w:rPr>
          <w:rFonts w:hint="eastAsia"/>
        </w:rPr>
        <w:t>URL</w:t>
      </w:r>
      <w:r>
        <w:rPr>
          <w:rFonts w:hint="eastAsia"/>
        </w:rPr>
        <w:t>样例：</w:t>
      </w:r>
    </w:p>
    <w:p w:rsidR="004050D6" w:rsidRDefault="00036039" w:rsidP="00401029">
      <w:pPr>
        <w:pStyle w:val="afb"/>
        <w:ind w:firstLine="420"/>
        <w:rPr>
          <w:ins w:id="198" w:author="h00202981" w:date="2014-11-18T10:51:00Z"/>
        </w:rPr>
      </w:pPr>
      <w:hyperlink r:id="rId20" w:history="1">
        <w:r w:rsidR="00F83602" w:rsidRPr="00BD11D5">
          <w:rPr>
            <w:rStyle w:val="aff4"/>
            <w:rFonts w:hint="eastAsia"/>
          </w:rPr>
          <w:t>http://221.181.100.80:8000/entry?C=cms0001&amp;</w:t>
        </w:r>
        <w:r w:rsidR="00377BDD" w:rsidRPr="00CA10E7">
          <w:rPr>
            <w:rStyle w:val="aff4"/>
          </w:rPr>
          <w:t>ContentID</w:t>
        </w:r>
        <w:r w:rsidR="00F83602" w:rsidRPr="00BD11D5">
          <w:rPr>
            <w:rStyle w:val="aff4"/>
            <w:rFonts w:hint="eastAsia"/>
          </w:rPr>
          <w:t>=2047063023&amp;FileID=54327753&amp;CH=18721182074&amp;Time=20130510132016&amp;T=NOB18721182074NOEIDB2047063023IDE&amp;SD=portal&amp;NextURL=http://wap.cmvideo.cn//wap/yslmnrjd/dpzt/tm/jm/n10221090d2c502159382.jsp</w:t>
        </w:r>
        <w:r w:rsidR="00F83602" w:rsidRPr="00BD11D5">
          <w:rPr>
            <w:rStyle w:val="aff4"/>
            <w:rFonts w:hint="eastAsia"/>
          </w:rPr>
          <w:lastRenderedPageBreak/>
          <w:t>&amp;DLType=2&amp;CD=1001_10010001005&amp;PI=2028593174_2028593134_2028593133&amp;ProgramID=502159382&amp;ParentNodeID=10221090&amp;NetType=1&amp;filmticket=1</w:t>
        </w:r>
      </w:hyperlink>
      <w:ins w:id="199" w:author="h00202981" w:date="2014-11-18T12:13:00Z">
        <w:r w:rsidR="00CA10E7">
          <w:rPr>
            <w:rFonts w:hint="eastAsia"/>
          </w:rPr>
          <w:t>&amp;sid =</w:t>
        </w:r>
        <w:r w:rsidR="00CA10E7" w:rsidRPr="00CA10E7">
          <w:rPr>
            <w:rFonts w:hint="eastAsia"/>
          </w:rPr>
          <w:t>2047063023</w:t>
        </w:r>
      </w:ins>
      <w:r w:rsidR="004B6F75">
        <w:rPr>
          <w:rFonts w:hint="eastAsia"/>
        </w:rPr>
        <w:t>。</w:t>
      </w:r>
    </w:p>
    <w:p w:rsidR="00A664A5" w:rsidRDefault="00A664A5" w:rsidP="00401029">
      <w:pPr>
        <w:pStyle w:val="afb"/>
        <w:ind w:firstLine="420"/>
      </w:pPr>
    </w:p>
    <w:p w:rsidR="003B37A4" w:rsidRDefault="007A6310" w:rsidP="00BD11D5">
      <w:pPr>
        <w:pStyle w:val="afb"/>
        <w:ind w:firstLine="420"/>
      </w:pPr>
      <w:r>
        <w:rPr>
          <w:rFonts w:hint="eastAsia"/>
        </w:rPr>
        <w:t>注意</w:t>
      </w:r>
      <w:r w:rsidR="003B37A4">
        <w:rPr>
          <w:rFonts w:hint="eastAsia"/>
        </w:rPr>
        <w:t>：</w:t>
      </w:r>
    </w:p>
    <w:p w:rsidR="00572704" w:rsidRDefault="003B37A4">
      <w:pPr>
        <w:pStyle w:val="afb"/>
        <w:numPr>
          <w:ilvl w:val="0"/>
          <w:numId w:val="35"/>
        </w:numPr>
        <w:ind w:firstLineChars="0"/>
        <w:rPr>
          <w:ins w:id="200" w:author="h00202981" w:date="2014-11-18T12:13:00Z"/>
        </w:rPr>
        <w:pPrChange w:id="201" w:author="h00202981" w:date="2014-11-18T12:13:00Z">
          <w:pPr>
            <w:pStyle w:val="afb"/>
            <w:ind w:firstLine="420"/>
          </w:pPr>
        </w:pPrChange>
      </w:pPr>
      <w:del w:id="202" w:author="h00202981" w:date="2014-11-18T12:13:00Z">
        <w:r w:rsidDel="00CA10E7">
          <w:rPr>
            <w:rFonts w:hint="eastAsia"/>
          </w:rPr>
          <w:delText>（</w:delText>
        </w:r>
        <w:r w:rsidDel="00CA10E7">
          <w:rPr>
            <w:rFonts w:hint="eastAsia"/>
          </w:rPr>
          <w:delText>1</w:delText>
        </w:r>
        <w:r w:rsidDel="00CA10E7">
          <w:rPr>
            <w:rFonts w:hint="eastAsia"/>
          </w:rPr>
          <w:delText>）</w:delText>
        </w:r>
      </w:del>
      <w:r w:rsidR="00401029">
        <w:rPr>
          <w:rFonts w:hint="eastAsia"/>
        </w:rPr>
        <w:t>URL</w:t>
      </w:r>
      <w:r w:rsidR="00401029">
        <w:rPr>
          <w:rFonts w:hint="eastAsia"/>
        </w:rPr>
        <w:t>中没有文件名信息，只有</w:t>
      </w:r>
      <w:ins w:id="203" w:author="h00202981" w:date="2014-11-18T12:11:00Z">
        <w:r w:rsidR="00CA10E7" w:rsidRPr="00CA10E7">
          <w:t>ContentID</w:t>
        </w:r>
        <w:r w:rsidR="00CA10E7">
          <w:rPr>
            <w:rFonts w:hint="eastAsia"/>
          </w:rPr>
          <w:t>（实际是媒资</w:t>
        </w:r>
        <w:r w:rsidR="00CA10E7">
          <w:rPr>
            <w:rFonts w:hint="eastAsia"/>
          </w:rPr>
          <w:t>ID</w:t>
        </w:r>
        <w:r w:rsidR="00CA10E7">
          <w:rPr>
            <w:rFonts w:hint="eastAsia"/>
          </w:rPr>
          <w:t>）</w:t>
        </w:r>
      </w:ins>
      <w:del w:id="204" w:author="h00202981" w:date="2014-11-18T12:11:00Z">
        <w:r w:rsidR="00401029" w:rsidDel="00CA10E7">
          <w:rPr>
            <w:rFonts w:hint="eastAsia"/>
          </w:rPr>
          <w:delText>内容</w:delText>
        </w:r>
        <w:r w:rsidR="00401029" w:rsidDel="00CA10E7">
          <w:rPr>
            <w:rFonts w:hint="eastAsia"/>
          </w:rPr>
          <w:delText>ID</w:delText>
        </w:r>
      </w:del>
      <w:r w:rsidR="00401029">
        <w:rPr>
          <w:rFonts w:hint="eastAsia"/>
        </w:rPr>
        <w:t>和</w:t>
      </w:r>
      <w:ins w:id="205" w:author="h00202981" w:date="2014-11-18T12:11:00Z">
        <w:r w:rsidR="00CA10E7" w:rsidRPr="00CA10E7">
          <w:rPr>
            <w:rFonts w:hint="eastAsia"/>
          </w:rPr>
          <w:t>FileID</w:t>
        </w:r>
      </w:ins>
      <w:del w:id="206" w:author="h00202981" w:date="2014-11-18T12:11:00Z">
        <w:r w:rsidR="00401029" w:rsidDel="00CA10E7">
          <w:rPr>
            <w:rFonts w:hint="eastAsia"/>
          </w:rPr>
          <w:delText>文件</w:delText>
        </w:r>
        <w:r w:rsidR="00401029" w:rsidDel="00CA10E7">
          <w:rPr>
            <w:rFonts w:hint="eastAsia"/>
          </w:rPr>
          <w:delText>ID</w:delText>
        </w:r>
      </w:del>
      <w:del w:id="207" w:author="h00202981" w:date="2014-11-18T12:28:00Z">
        <w:r w:rsidR="00890A8A" w:rsidDel="00B75FC7">
          <w:rPr>
            <w:rFonts w:hint="eastAsia"/>
          </w:rPr>
          <w:delText>（没有文件名）</w:delText>
        </w:r>
      </w:del>
      <w:ins w:id="208" w:author="h00202981" w:date="2014-11-18T12:28:00Z">
        <w:r w:rsidR="00B75FC7">
          <w:rPr>
            <w:rFonts w:hint="eastAsia"/>
          </w:rPr>
          <w:t>，两者联合唯一标志一个</w:t>
        </w:r>
      </w:ins>
      <w:ins w:id="209" w:author="h00202981" w:date="2014-11-18T12:29:00Z">
        <w:r w:rsidR="00B75FC7">
          <w:rPr>
            <w:rFonts w:hint="eastAsia"/>
          </w:rPr>
          <w:t>文件</w:t>
        </w:r>
      </w:ins>
      <w:r w:rsidR="00401029">
        <w:rPr>
          <w:rFonts w:hint="eastAsia"/>
        </w:rPr>
        <w:t>。</w:t>
      </w:r>
    </w:p>
    <w:p w:rsidR="00572704" w:rsidRDefault="00B75FC7">
      <w:pPr>
        <w:pStyle w:val="afb"/>
        <w:numPr>
          <w:ilvl w:val="0"/>
          <w:numId w:val="35"/>
        </w:numPr>
        <w:ind w:firstLineChars="0"/>
        <w:rPr>
          <w:ins w:id="210" w:author="h00202981" w:date="2014-11-18T12:22:00Z"/>
        </w:rPr>
        <w:pPrChange w:id="211" w:author="h00202981" w:date="2014-11-18T12:13:00Z">
          <w:pPr>
            <w:pStyle w:val="afb"/>
            <w:ind w:firstLine="420"/>
          </w:pPr>
        </w:pPrChange>
      </w:pPr>
      <w:ins w:id="212" w:author="h00202981" w:date="2014-11-18T12:21:00Z">
        <w:r>
          <w:rPr>
            <w:rFonts w:hint="eastAsia"/>
          </w:rPr>
          <w:t>第三方</w:t>
        </w:r>
      </w:ins>
      <w:ins w:id="213" w:author="h00202981" w:date="2014-11-18T12:13:00Z">
        <w:r w:rsidR="00CA10E7">
          <w:rPr>
            <w:rFonts w:hint="eastAsia"/>
          </w:rPr>
          <w:t>cdn</w:t>
        </w:r>
        <w:r w:rsidR="00CA10E7">
          <w:rPr>
            <w:rFonts w:hint="eastAsia"/>
          </w:rPr>
          <w:t>在给视频基地的回传话单中</w:t>
        </w:r>
      </w:ins>
      <w:ins w:id="214" w:author="h00202981" w:date="2014-11-18T12:21:00Z">
        <w:r>
          <w:rPr>
            <w:rFonts w:hint="eastAsia"/>
          </w:rPr>
          <w:t>“内容</w:t>
        </w:r>
        <w:r>
          <w:rPr>
            <w:rFonts w:hint="eastAsia"/>
          </w:rPr>
          <w:t>ID</w:t>
        </w:r>
        <w:r>
          <w:rPr>
            <w:rFonts w:hint="eastAsia"/>
          </w:rPr>
          <w:t>”</w:t>
        </w:r>
      </w:ins>
      <w:ins w:id="215" w:author="h00202981" w:date="2014-11-18T12:22:00Z">
        <w:r>
          <w:rPr>
            <w:rFonts w:hint="eastAsia"/>
          </w:rPr>
          <w:t>的取值规则如下：</w:t>
        </w:r>
      </w:ins>
    </w:p>
    <w:p w:rsidR="00572704" w:rsidRDefault="00B75FC7">
      <w:pPr>
        <w:pStyle w:val="afb"/>
        <w:numPr>
          <w:ilvl w:val="1"/>
          <w:numId w:val="35"/>
        </w:numPr>
        <w:ind w:firstLineChars="0"/>
        <w:rPr>
          <w:ins w:id="216" w:author="h00202981" w:date="2014-11-18T12:22:00Z"/>
        </w:rPr>
        <w:pPrChange w:id="217" w:author="h00202981" w:date="2014-11-18T12:22:00Z">
          <w:pPr>
            <w:pStyle w:val="afb"/>
            <w:ind w:firstLine="420"/>
          </w:pPr>
        </w:pPrChange>
      </w:pPr>
      <w:ins w:id="218" w:author="h00202981" w:date="2014-11-18T12:22:00Z">
        <w:r>
          <w:rPr>
            <w:rFonts w:hint="eastAsia"/>
          </w:rPr>
          <w:t>如果</w:t>
        </w:r>
        <w:r>
          <w:rPr>
            <w:rFonts w:hint="eastAsia"/>
          </w:rPr>
          <w:t>url</w:t>
        </w:r>
        <w:r>
          <w:rPr>
            <w:rFonts w:hint="eastAsia"/>
          </w:rPr>
          <w:t>中有</w:t>
        </w:r>
        <w:r>
          <w:rPr>
            <w:rFonts w:hint="eastAsia"/>
          </w:rPr>
          <w:t>sid</w:t>
        </w:r>
        <w:r>
          <w:rPr>
            <w:rFonts w:hint="eastAsia"/>
          </w:rPr>
          <w:t>参数，就直接使用</w:t>
        </w:r>
        <w:r>
          <w:rPr>
            <w:rFonts w:hint="eastAsia"/>
          </w:rPr>
          <w:t>sid</w:t>
        </w:r>
        <w:r>
          <w:rPr>
            <w:rFonts w:hint="eastAsia"/>
          </w:rPr>
          <w:t>作为“内容</w:t>
        </w:r>
        <w:r>
          <w:rPr>
            <w:rFonts w:hint="eastAsia"/>
          </w:rPr>
          <w:t>ID</w:t>
        </w:r>
        <w:r>
          <w:rPr>
            <w:rFonts w:hint="eastAsia"/>
          </w:rPr>
          <w:t>”；</w:t>
        </w:r>
      </w:ins>
    </w:p>
    <w:p w:rsidR="00572704" w:rsidRDefault="00B75FC7">
      <w:pPr>
        <w:pStyle w:val="afb"/>
        <w:numPr>
          <w:ilvl w:val="1"/>
          <w:numId w:val="35"/>
        </w:numPr>
        <w:ind w:firstLineChars="0"/>
        <w:pPrChange w:id="219" w:author="h00202981" w:date="2014-11-18T12:22:00Z">
          <w:pPr>
            <w:pStyle w:val="afb"/>
            <w:ind w:firstLine="420"/>
          </w:pPr>
        </w:pPrChange>
      </w:pPr>
      <w:ins w:id="220" w:author="h00202981" w:date="2014-11-18T12:22:00Z">
        <w:r>
          <w:rPr>
            <w:rFonts w:hint="eastAsia"/>
          </w:rPr>
          <w:t>如果</w:t>
        </w:r>
        <w:r>
          <w:rPr>
            <w:rFonts w:hint="eastAsia"/>
          </w:rPr>
          <w:t>url</w:t>
        </w:r>
        <w:r>
          <w:rPr>
            <w:rFonts w:hint="eastAsia"/>
          </w:rPr>
          <w:t>中没有</w:t>
        </w:r>
        <w:r>
          <w:rPr>
            <w:rFonts w:hint="eastAsia"/>
          </w:rPr>
          <w:t>sid</w:t>
        </w:r>
        <w:r>
          <w:rPr>
            <w:rFonts w:hint="eastAsia"/>
          </w:rPr>
          <w:t>参数，就取参数</w:t>
        </w:r>
      </w:ins>
      <w:ins w:id="221" w:author="h00202981" w:date="2014-11-18T12:25:00Z">
        <w:r>
          <w:rPr>
            <w:rFonts w:hint="eastAsia"/>
          </w:rPr>
          <w:t>T</w:t>
        </w:r>
        <w:r>
          <w:rPr>
            <w:rFonts w:hint="eastAsia"/>
          </w:rPr>
          <w:t>取值中</w:t>
        </w:r>
      </w:ins>
      <w:ins w:id="222" w:author="h00202981" w:date="2014-11-18T13:55:00Z">
        <w:r w:rsidR="0007018C" w:rsidRPr="0007018C">
          <w:rPr>
            <w:rFonts w:hint="eastAsia"/>
          </w:rPr>
          <w:t>NOEIDB</w:t>
        </w:r>
      </w:ins>
      <w:ins w:id="223" w:author="h00202981" w:date="2014-11-18T12:25:00Z">
        <w:r>
          <w:rPr>
            <w:rFonts w:hint="eastAsia"/>
          </w:rPr>
          <w:t>与</w:t>
        </w:r>
        <w:r w:rsidRPr="00B75FC7">
          <w:rPr>
            <w:rFonts w:hint="eastAsia"/>
          </w:rPr>
          <w:t>IDE</w:t>
        </w:r>
        <w:r>
          <w:rPr>
            <w:rFonts w:hint="eastAsia"/>
          </w:rPr>
          <w:t>之间</w:t>
        </w:r>
      </w:ins>
      <w:ins w:id="224" w:author="h00202981" w:date="2014-11-18T12:26:00Z">
        <w:r>
          <w:rPr>
            <w:rFonts w:hint="eastAsia"/>
          </w:rPr>
          <w:t>部分，</w:t>
        </w:r>
      </w:ins>
      <w:ins w:id="225" w:author="h00202981" w:date="2014-11-18T13:31:00Z">
        <w:r w:rsidR="00D51F6E">
          <w:rPr>
            <w:rFonts w:hint="eastAsia"/>
          </w:rPr>
          <w:t>如</w:t>
        </w:r>
      </w:ins>
      <w:ins w:id="226" w:author="h00202981" w:date="2014-11-18T12:26:00Z">
        <w:r>
          <w:rPr>
            <w:rFonts w:hint="eastAsia"/>
          </w:rPr>
          <w:t>“</w:t>
        </w:r>
        <w:r w:rsidRPr="00B75FC7">
          <w:rPr>
            <w:rFonts w:hint="eastAsia"/>
          </w:rPr>
          <w:t>T=NOB18721182074NOEIDB2047063023IDE</w:t>
        </w:r>
        <w:r>
          <w:rPr>
            <w:rFonts w:hint="eastAsia"/>
          </w:rPr>
          <w:t>”，那么内容</w:t>
        </w:r>
        <w:r>
          <w:rPr>
            <w:rFonts w:hint="eastAsia"/>
          </w:rPr>
          <w:t>ID</w:t>
        </w:r>
        <w:r>
          <w:rPr>
            <w:rFonts w:hint="eastAsia"/>
          </w:rPr>
          <w:t>为</w:t>
        </w:r>
        <w:r w:rsidRPr="00B75FC7">
          <w:rPr>
            <w:rFonts w:hint="eastAsia"/>
          </w:rPr>
          <w:t>2047063023</w:t>
        </w:r>
        <w:r>
          <w:rPr>
            <w:rFonts w:hint="eastAsia"/>
          </w:rPr>
          <w:t>；</w:t>
        </w:r>
      </w:ins>
    </w:p>
    <w:p w:rsidR="003B37A4" w:rsidRPr="00BD11D5" w:rsidRDefault="003B37A4" w:rsidP="00BD11D5">
      <w:pPr>
        <w:pStyle w:val="afb"/>
        <w:ind w:firstLine="420"/>
      </w:pPr>
    </w:p>
    <w:p w:rsidR="00401029" w:rsidRDefault="00401029" w:rsidP="00401029">
      <w:pPr>
        <w:pStyle w:val="30"/>
      </w:pPr>
      <w:bookmarkStart w:id="227" w:name="_Toc363640110"/>
      <w:r>
        <w:rPr>
          <w:rFonts w:hint="eastAsia"/>
        </w:rPr>
        <w:t>URL MD5</w:t>
      </w:r>
      <w:r>
        <w:rPr>
          <w:rFonts w:hint="eastAsia"/>
        </w:rPr>
        <w:t>加密规则</w:t>
      </w:r>
      <w:bookmarkEnd w:id="227"/>
    </w:p>
    <w:p w:rsidR="005136F1" w:rsidRDefault="007A6310" w:rsidP="007A6310">
      <w:pPr>
        <w:pStyle w:val="4"/>
        <w:numPr>
          <w:ilvl w:val="0"/>
          <w:numId w:val="19"/>
        </w:numPr>
      </w:pPr>
      <w:r>
        <w:rPr>
          <w:rFonts w:hint="eastAsia"/>
        </w:rPr>
        <w:t>URI</w:t>
      </w:r>
      <w:r w:rsidR="005136F1">
        <w:rPr>
          <w:rFonts w:hint="eastAsia"/>
        </w:rPr>
        <w:t>拼接</w:t>
      </w:r>
    </w:p>
    <w:p w:rsidR="00BD11D5" w:rsidRPr="00BD11D5" w:rsidRDefault="007A6310" w:rsidP="00BD11D5">
      <w:pPr>
        <w:pStyle w:val="afb"/>
        <w:ind w:firstLine="420"/>
        <w:rPr>
          <w:rStyle w:val="aff4"/>
          <w:color w:val="auto"/>
          <w:u w:val="none"/>
        </w:rPr>
      </w:pPr>
      <w:r>
        <w:rPr>
          <w:rFonts w:hint="eastAsia"/>
        </w:rPr>
        <w:t>将</w:t>
      </w:r>
      <w:r w:rsidR="001F7433">
        <w:rPr>
          <w:rFonts w:hint="eastAsia"/>
        </w:rPr>
        <w:t>3.4.1</w:t>
      </w:r>
      <w:r w:rsidR="001F7433">
        <w:rPr>
          <w:rFonts w:hint="eastAsia"/>
        </w:rPr>
        <w:t>章节定义的下</w:t>
      </w:r>
      <w:r w:rsidR="004B6F75">
        <w:rPr>
          <w:rFonts w:hint="eastAsia"/>
        </w:rPr>
        <w:t>载</w:t>
      </w:r>
      <w:r w:rsidR="001F7433">
        <w:rPr>
          <w:rFonts w:hint="eastAsia"/>
        </w:rPr>
        <w:t>URL</w:t>
      </w:r>
      <w:r w:rsidR="001F7433">
        <w:rPr>
          <w:rFonts w:hint="eastAsia"/>
        </w:rPr>
        <w:t>中的“</w:t>
      </w:r>
      <w:r w:rsidR="001F7433" w:rsidRPr="001F7433">
        <w:rPr>
          <w:rStyle w:val="aff4"/>
          <w:rFonts w:hint="eastAsia"/>
        </w:rPr>
        <w:t>entry?C=cms0001&amp;ContentID=2047063023&amp;FileID=54327753&amp;CH=18721182074&amp;Time=20130510132016&amp;</w:t>
      </w:r>
      <w:r w:rsidR="00BD11D5">
        <w:rPr>
          <w:rStyle w:val="aff4"/>
        </w:rPr>
        <w:t>…</w:t>
      </w:r>
      <w:r w:rsidR="001F7433" w:rsidRPr="001F7433">
        <w:rPr>
          <w:rStyle w:val="aff4"/>
          <w:rFonts w:hint="eastAsia"/>
        </w:rPr>
        <w:t>&amp;ProgramID=502159382&amp;ParentNodeID=10221090&amp;NetType=1&amp;filmticket=1</w:t>
      </w:r>
      <w:ins w:id="228" w:author="h00202981" w:date="2014-11-18T12:29:00Z">
        <w:r w:rsidR="00B75FC7">
          <w:rPr>
            <w:rFonts w:hint="eastAsia"/>
          </w:rPr>
          <w:t>&amp;sid =</w:t>
        </w:r>
        <w:r w:rsidR="00B75FC7" w:rsidRPr="00CA10E7">
          <w:rPr>
            <w:rFonts w:hint="eastAsia"/>
          </w:rPr>
          <w:t>2047063023</w:t>
        </w:r>
      </w:ins>
      <w:r w:rsidR="001F7433">
        <w:rPr>
          <w:rFonts w:hint="eastAsia"/>
        </w:rPr>
        <w:t>”</w:t>
      </w:r>
      <w:r w:rsidR="00BD11D5">
        <w:rPr>
          <w:rFonts w:hint="eastAsia"/>
        </w:rPr>
        <w:t>与</w:t>
      </w:r>
      <w:r w:rsidR="005644BB">
        <w:rPr>
          <w:rFonts w:hint="eastAsia"/>
        </w:rPr>
        <w:t>时间戳（</w:t>
      </w:r>
      <w:r w:rsidR="005644BB">
        <w:rPr>
          <w:rFonts w:hint="eastAsia"/>
        </w:rPr>
        <w:t>Time</w:t>
      </w:r>
      <w:r w:rsidR="005644BB">
        <w:rPr>
          <w:rFonts w:hint="eastAsia"/>
        </w:rPr>
        <w:t>）、</w:t>
      </w:r>
      <w:r w:rsidR="00BD11D5">
        <w:rPr>
          <w:rFonts w:hint="eastAsia"/>
        </w:rPr>
        <w:t>MD5</w:t>
      </w:r>
      <w:r w:rsidR="00BD11D5">
        <w:rPr>
          <w:rFonts w:hint="eastAsia"/>
        </w:rPr>
        <w:t>密钥（以</w:t>
      </w:r>
      <w:r w:rsidR="00BD11D5">
        <w:rPr>
          <w:rFonts w:hint="eastAsia"/>
        </w:rPr>
        <w:t>dlsc2000</w:t>
      </w:r>
      <w:r w:rsidR="00BD11D5">
        <w:rPr>
          <w:rFonts w:hint="eastAsia"/>
        </w:rPr>
        <w:t>为例）拼接</w:t>
      </w:r>
      <w:r w:rsidR="005644BB">
        <w:rPr>
          <w:rFonts w:hint="eastAsia"/>
        </w:rPr>
        <w:t>（若</w:t>
      </w:r>
      <w:r w:rsidR="005644BB">
        <w:rPr>
          <w:rFonts w:hint="eastAsia"/>
        </w:rPr>
        <w:t>Time</w:t>
      </w:r>
      <w:r w:rsidR="005644BB">
        <w:rPr>
          <w:rFonts w:hint="eastAsia"/>
        </w:rPr>
        <w:t>在</w:t>
      </w:r>
      <w:r w:rsidR="005644BB">
        <w:rPr>
          <w:rFonts w:hint="eastAsia"/>
        </w:rPr>
        <w:t>URL</w:t>
      </w:r>
      <w:r w:rsidR="005644BB">
        <w:rPr>
          <w:rFonts w:hint="eastAsia"/>
        </w:rPr>
        <w:t>中已包含则不需另外拼接）</w:t>
      </w:r>
      <w:r w:rsidR="00BD11D5">
        <w:rPr>
          <w:rFonts w:hint="eastAsia"/>
        </w:rPr>
        <w:t>生成如下</w:t>
      </w:r>
      <w:r w:rsidR="00BD11D5">
        <w:rPr>
          <w:rFonts w:hint="eastAsia"/>
        </w:rPr>
        <w:t>URI</w:t>
      </w:r>
      <w:r w:rsidR="00BD11D5">
        <w:rPr>
          <w:rFonts w:hint="eastAsia"/>
        </w:rPr>
        <w:t>：“</w:t>
      </w:r>
      <w:r w:rsidR="00BD11D5" w:rsidRPr="001F7433">
        <w:rPr>
          <w:rStyle w:val="aff4"/>
          <w:rFonts w:hint="eastAsia"/>
        </w:rPr>
        <w:t>entry?C=cms0001&amp;ContentID=2047063023&amp;FileID=54327753&amp;CH=18721182074&amp;</w:t>
      </w:r>
      <w:r w:rsidR="00BD11D5" w:rsidRPr="005644BB">
        <w:rPr>
          <w:rStyle w:val="aff4"/>
          <w:rFonts w:hint="eastAsia"/>
          <w:color w:val="FF0000"/>
        </w:rPr>
        <w:t>Time=20130510132016</w:t>
      </w:r>
      <w:r w:rsidR="00BD11D5" w:rsidRPr="001F7433">
        <w:rPr>
          <w:rStyle w:val="aff4"/>
          <w:rFonts w:hint="eastAsia"/>
        </w:rPr>
        <w:t>&amp;</w:t>
      </w:r>
      <w:r w:rsidR="00BD11D5">
        <w:rPr>
          <w:rStyle w:val="aff4"/>
        </w:rPr>
        <w:t>…</w:t>
      </w:r>
      <w:r w:rsidR="00BD11D5" w:rsidRPr="001F7433">
        <w:rPr>
          <w:rStyle w:val="aff4"/>
          <w:rFonts w:hint="eastAsia"/>
        </w:rPr>
        <w:t>&amp;ProgramID=502159382&amp;ParentNodeID=10221090&amp;NetType=1&amp;filmticket=1</w:t>
      </w:r>
      <w:ins w:id="229" w:author="h00202981" w:date="2014-11-18T12:29:00Z">
        <w:r w:rsidR="00B75FC7">
          <w:rPr>
            <w:rFonts w:hint="eastAsia"/>
          </w:rPr>
          <w:t>&amp;sid =</w:t>
        </w:r>
        <w:r w:rsidR="00B75FC7" w:rsidRPr="00CA10E7">
          <w:rPr>
            <w:rFonts w:hint="eastAsia"/>
          </w:rPr>
          <w:t>2047063023</w:t>
        </w:r>
      </w:ins>
      <w:r w:rsidR="00BD11D5" w:rsidRPr="005644BB">
        <w:rPr>
          <w:rStyle w:val="aff4"/>
          <w:rFonts w:hint="eastAsia"/>
          <w:color w:val="7030A0"/>
        </w:rPr>
        <w:t>dlsc2000</w:t>
      </w:r>
      <w:r w:rsidR="00BD11D5" w:rsidRPr="00BD11D5">
        <w:rPr>
          <w:rFonts w:hint="eastAsia"/>
        </w:rPr>
        <w:t>”</w:t>
      </w:r>
    </w:p>
    <w:p w:rsidR="005136F1" w:rsidRDefault="004B6F75" w:rsidP="007A6310">
      <w:pPr>
        <w:pStyle w:val="4"/>
        <w:numPr>
          <w:ilvl w:val="0"/>
          <w:numId w:val="19"/>
        </w:numPr>
      </w:pPr>
      <w:r w:rsidRPr="00EC4FF0">
        <w:t> </w:t>
      </w:r>
      <w:r w:rsidR="005136F1">
        <w:rPr>
          <w:rFonts w:hint="eastAsia"/>
        </w:rPr>
        <w:t>生成</w:t>
      </w:r>
      <w:r w:rsidR="005136F1">
        <w:rPr>
          <w:rFonts w:hint="eastAsia"/>
        </w:rPr>
        <w:t>MD5</w:t>
      </w:r>
      <w:r w:rsidR="005136F1">
        <w:rPr>
          <w:rFonts w:hint="eastAsia"/>
        </w:rPr>
        <w:t>摘要</w:t>
      </w:r>
    </w:p>
    <w:p w:rsidR="005136F1" w:rsidRDefault="005136F1" w:rsidP="005136F1">
      <w:pPr>
        <w:pStyle w:val="afb"/>
        <w:ind w:firstLine="420"/>
      </w:pPr>
      <w:r w:rsidRPr="006A73D4">
        <w:rPr>
          <w:rFonts w:hint="eastAsia"/>
        </w:rPr>
        <w:t>通过</w:t>
      </w:r>
      <w:r w:rsidRPr="006A73D4">
        <w:rPr>
          <w:rFonts w:hint="eastAsia"/>
        </w:rPr>
        <w:t>MD5</w:t>
      </w:r>
      <w:r w:rsidRPr="006A73D4">
        <w:rPr>
          <w:rFonts w:hint="eastAsia"/>
        </w:rPr>
        <w:t>算法将以上</w:t>
      </w:r>
      <w:r>
        <w:rPr>
          <w:rFonts w:hint="eastAsia"/>
        </w:rPr>
        <w:t>字符串</w:t>
      </w:r>
      <w:r w:rsidR="007A6310">
        <w:rPr>
          <w:rFonts w:hint="eastAsia"/>
        </w:rPr>
        <w:t>做摘要计算</w:t>
      </w:r>
      <w:r>
        <w:rPr>
          <w:rFonts w:hint="eastAsia"/>
        </w:rPr>
        <w:t>，生成</w:t>
      </w:r>
      <w:r w:rsidR="007A6310">
        <w:rPr>
          <w:rFonts w:hint="eastAsia"/>
        </w:rPr>
        <w:t>摘要串，</w:t>
      </w:r>
      <w:r w:rsidRPr="006A73D4">
        <w:rPr>
          <w:rFonts w:hint="eastAsia"/>
        </w:rPr>
        <w:t>如</w:t>
      </w:r>
      <w:r w:rsidRPr="005136F1">
        <w:t>76c6f37c8885d0df8b208641dfb627c9</w:t>
      </w:r>
      <w:r w:rsidRPr="006A73D4">
        <w:rPr>
          <w:rFonts w:hint="eastAsia"/>
        </w:rPr>
        <w:t>（此处为举例，以实际生成为准），采用小写字母。</w:t>
      </w:r>
    </w:p>
    <w:p w:rsidR="005136F1" w:rsidRDefault="005136F1" w:rsidP="007A6310">
      <w:pPr>
        <w:pStyle w:val="4"/>
        <w:numPr>
          <w:ilvl w:val="0"/>
          <w:numId w:val="19"/>
        </w:numPr>
      </w:pPr>
      <w:r>
        <w:rPr>
          <w:rFonts w:hint="eastAsia"/>
        </w:rPr>
        <w:t>加密</w:t>
      </w:r>
      <w:r>
        <w:rPr>
          <w:rFonts w:hint="eastAsia"/>
        </w:rPr>
        <w:t>URL</w:t>
      </w:r>
      <w:r>
        <w:rPr>
          <w:rFonts w:hint="eastAsia"/>
        </w:rPr>
        <w:t>拼接</w:t>
      </w:r>
    </w:p>
    <w:p w:rsidR="005136F1" w:rsidRDefault="005136F1" w:rsidP="005136F1">
      <w:pPr>
        <w:pStyle w:val="afb"/>
        <w:ind w:firstLine="420"/>
      </w:pPr>
      <w:r w:rsidRPr="006A73D4">
        <w:rPr>
          <w:rFonts w:hint="eastAsia"/>
        </w:rPr>
        <w:t>将</w:t>
      </w:r>
      <w:r w:rsidRPr="006A73D4">
        <w:rPr>
          <w:rFonts w:hint="eastAsia"/>
        </w:rPr>
        <w:t>MD5</w:t>
      </w:r>
      <w:r w:rsidR="007A6310">
        <w:rPr>
          <w:rFonts w:hint="eastAsia"/>
        </w:rPr>
        <w:t>摘要串</w:t>
      </w:r>
      <w:r w:rsidR="007A6310" w:rsidRPr="006A73D4">
        <w:rPr>
          <w:rFonts w:hint="eastAsia"/>
        </w:rPr>
        <w:t>和</w:t>
      </w:r>
      <w:r w:rsidRPr="006A73D4">
        <w:rPr>
          <w:rFonts w:hint="eastAsia"/>
        </w:rPr>
        <w:t>与</w:t>
      </w:r>
      <w:r w:rsidRPr="006A73D4">
        <w:rPr>
          <w:rFonts w:hint="eastAsia"/>
        </w:rPr>
        <w:t>URI</w:t>
      </w:r>
      <w:r w:rsidRPr="006A73D4">
        <w:rPr>
          <w:rFonts w:hint="eastAsia"/>
        </w:rPr>
        <w:t>拼接成如下</w:t>
      </w:r>
      <w:r>
        <w:rPr>
          <w:rFonts w:hint="eastAsia"/>
        </w:rPr>
        <w:t>加密后</w:t>
      </w:r>
      <w:r w:rsidRPr="006A73D4">
        <w:rPr>
          <w:rFonts w:hint="eastAsia"/>
        </w:rPr>
        <w:t>URL</w:t>
      </w:r>
      <w:r>
        <w:rPr>
          <w:rFonts w:hint="eastAsia"/>
        </w:rPr>
        <w:t>（</w:t>
      </w:r>
      <w:r w:rsidRPr="006A73D4">
        <w:rPr>
          <w:rFonts w:hint="eastAsia"/>
        </w:rPr>
        <w:t>终端通过此</w:t>
      </w:r>
      <w:r w:rsidRPr="006A73D4">
        <w:rPr>
          <w:rFonts w:hint="eastAsia"/>
        </w:rPr>
        <w:t>URL</w:t>
      </w:r>
      <w:r w:rsidRPr="006A73D4">
        <w:rPr>
          <w:rFonts w:hint="eastAsia"/>
        </w:rPr>
        <w:t>向</w:t>
      </w:r>
      <w:r>
        <w:rPr>
          <w:rFonts w:hint="eastAsia"/>
        </w:rPr>
        <w:t>下载</w:t>
      </w:r>
      <w:r w:rsidRPr="006A73D4">
        <w:rPr>
          <w:rFonts w:hint="eastAsia"/>
        </w:rPr>
        <w:t>服务器发起请求</w:t>
      </w:r>
      <w:r>
        <w:rPr>
          <w:rFonts w:hint="eastAsia"/>
        </w:rPr>
        <w:t>），示例：</w:t>
      </w:r>
      <w:hyperlink r:id="rId21" w:history="1">
        <w:r w:rsidRPr="00401029">
          <w:rPr>
            <w:rFonts w:hint="eastAsia"/>
          </w:rPr>
          <w:t>http://221.181.100.80:8000/entry?C=cms0001&amp;ContentID=2047063023&amp;FileID=54327753&amp;CH=</w:t>
        </w:r>
        <w:r w:rsidRPr="00401029">
          <w:rPr>
            <w:rFonts w:hint="eastAsia"/>
          </w:rPr>
          <w:lastRenderedPageBreak/>
          <w:t>18721182074&amp;Time=20130510132016&amp;T=NOB18721182074NOEIDB2047063023IDE&amp;SD=portal&amp;NextURL=http://wap.cmvideo.cn//wap/yslmnrjd/dpzt/tm/jm/n10221090d2c502159382.jsp&amp;DLType=2&amp;CD=1001_10010001005&amp;PI=2028593174_2028593134_2028593133&amp;ProgramID=502159382&amp;ParentNodeID=10221090&amp;NetType=1&amp;filmticket=1</w:t>
        </w:r>
      </w:hyperlink>
      <w:ins w:id="230" w:author="h00202981" w:date="2014-11-18T12:29:00Z">
        <w:r w:rsidR="00B75FC7">
          <w:rPr>
            <w:rFonts w:hint="eastAsia"/>
          </w:rPr>
          <w:t>&amp;sid=</w:t>
        </w:r>
        <w:r w:rsidR="00B75FC7" w:rsidRPr="00CA10E7">
          <w:rPr>
            <w:rFonts w:hint="eastAsia"/>
          </w:rPr>
          <w:t>2047063023</w:t>
        </w:r>
      </w:ins>
      <w:hyperlink r:id="rId22" w:history="1">
        <w:r>
          <w:rPr>
            <w:rFonts w:hint="eastAsia"/>
          </w:rPr>
          <w:t>&amp;</w:t>
        </w:r>
      </w:hyperlink>
      <w:r w:rsidR="009D314F">
        <w:rPr>
          <w:rFonts w:hint="eastAsia"/>
          <w:b/>
          <w:color w:val="E36C0A" w:themeColor="accent6" w:themeShade="BF"/>
        </w:rPr>
        <w:t>S</w:t>
      </w:r>
      <w:r w:rsidRPr="0021001E">
        <w:rPr>
          <w:rFonts w:hint="eastAsia"/>
          <w:b/>
          <w:color w:val="E36C0A" w:themeColor="accent6" w:themeShade="BF"/>
        </w:rPr>
        <w:t>=</w:t>
      </w:r>
      <w:r w:rsidRPr="0021001E">
        <w:rPr>
          <w:b/>
          <w:color w:val="E36C0A" w:themeColor="accent6" w:themeShade="BF"/>
        </w:rPr>
        <w:t>76c6f37c8885d0df8b208641dfb627c9</w:t>
      </w:r>
      <w:r w:rsidR="009D314F">
        <w:rPr>
          <w:rFonts w:hint="eastAsia"/>
          <w:b/>
          <w:color w:val="E36C0A" w:themeColor="accent6" w:themeShade="BF"/>
        </w:rPr>
        <w:t>（注意</w:t>
      </w:r>
      <w:r w:rsidR="009D314F">
        <w:rPr>
          <w:rFonts w:hint="eastAsia"/>
          <w:b/>
          <w:color w:val="E36C0A" w:themeColor="accent6" w:themeShade="BF"/>
        </w:rPr>
        <w:t>S</w:t>
      </w:r>
      <w:r w:rsidR="009D314F">
        <w:rPr>
          <w:rFonts w:hint="eastAsia"/>
          <w:b/>
          <w:color w:val="E36C0A" w:themeColor="accent6" w:themeShade="BF"/>
        </w:rPr>
        <w:t>是大写）</w:t>
      </w:r>
    </w:p>
    <w:p w:rsidR="004B6F75" w:rsidRDefault="004B6F75" w:rsidP="004B6F75">
      <w:pPr>
        <w:pStyle w:val="afb"/>
        <w:ind w:firstLine="420"/>
      </w:pPr>
    </w:p>
    <w:p w:rsidR="004B6F75" w:rsidRPr="006B68F6" w:rsidRDefault="004B6F75" w:rsidP="004B6F75">
      <w:pPr>
        <w:pStyle w:val="30"/>
      </w:pPr>
      <w:bookmarkStart w:id="231" w:name="_Toc363640111"/>
      <w:r w:rsidRPr="006B68F6">
        <w:rPr>
          <w:rFonts w:hint="eastAsia"/>
        </w:rPr>
        <w:t>CDN</w:t>
      </w:r>
      <w:r w:rsidRPr="006B68F6">
        <w:rPr>
          <w:rFonts w:hint="eastAsia"/>
        </w:rPr>
        <w:t>对</w:t>
      </w:r>
      <w:r w:rsidRPr="006B68F6">
        <w:rPr>
          <w:rFonts w:hint="eastAsia"/>
        </w:rPr>
        <w:t>URL</w:t>
      </w:r>
      <w:r w:rsidRPr="006B68F6">
        <w:rPr>
          <w:rFonts w:hint="eastAsia"/>
        </w:rPr>
        <w:t>的校验规则</w:t>
      </w:r>
      <w:bookmarkEnd w:id="231"/>
    </w:p>
    <w:p w:rsidR="002F316A" w:rsidRDefault="002F316A" w:rsidP="002F316A">
      <w:pPr>
        <w:pStyle w:val="afb"/>
        <w:ind w:firstLine="420"/>
      </w:pPr>
      <w:r>
        <w:rPr>
          <w:rFonts w:hint="eastAsia"/>
        </w:rPr>
        <w:t>（</w:t>
      </w:r>
      <w:r>
        <w:rPr>
          <w:rFonts w:hint="eastAsia"/>
        </w:rPr>
        <w:t>1</w:t>
      </w:r>
      <w:r>
        <w:rPr>
          <w:rFonts w:hint="eastAsia"/>
        </w:rPr>
        <w:t>）拼接校验和输入字符串，按照，其中</w:t>
      </w:r>
      <w:r w:rsidR="007A6310">
        <w:rPr>
          <w:rFonts w:hint="eastAsia"/>
        </w:rPr>
        <w:t>dlsc2000</w:t>
      </w:r>
      <w:r>
        <w:rPr>
          <w:rFonts w:hint="eastAsia"/>
        </w:rPr>
        <w:t>为</w:t>
      </w:r>
      <w:r>
        <w:rPr>
          <w:rFonts w:hint="eastAsia"/>
        </w:rPr>
        <w:t>CDN</w:t>
      </w:r>
      <w:r>
        <w:rPr>
          <w:rFonts w:hint="eastAsia"/>
        </w:rPr>
        <w:t>本地配置的秘钥；</w:t>
      </w:r>
    </w:p>
    <w:p w:rsidR="002F316A" w:rsidRDefault="002F316A" w:rsidP="002F316A">
      <w:pPr>
        <w:pStyle w:val="afb"/>
        <w:ind w:firstLine="420"/>
      </w:pPr>
      <w:r>
        <w:rPr>
          <w:rFonts w:hint="eastAsia"/>
        </w:rPr>
        <w:t>（</w:t>
      </w:r>
      <w:r>
        <w:rPr>
          <w:rFonts w:hint="eastAsia"/>
        </w:rPr>
        <w:t>2</w:t>
      </w:r>
      <w:r>
        <w:rPr>
          <w:rFonts w:hint="eastAsia"/>
        </w:rPr>
        <w:t>）</w:t>
      </w:r>
      <w:r>
        <w:rPr>
          <w:rFonts w:hint="eastAsia"/>
        </w:rPr>
        <w:t>CDN</w:t>
      </w:r>
      <w:r w:rsidRPr="006A73D4">
        <w:rPr>
          <w:rFonts w:hint="eastAsia"/>
        </w:rPr>
        <w:t>将拼成的输入字符串使用</w:t>
      </w:r>
      <w:r w:rsidRPr="006A73D4">
        <w:rPr>
          <w:rFonts w:hint="eastAsia"/>
        </w:rPr>
        <w:t>MD5</w:t>
      </w:r>
      <w:r w:rsidRPr="006A73D4">
        <w:rPr>
          <w:rFonts w:hint="eastAsia"/>
        </w:rPr>
        <w:t>加密，生成</w:t>
      </w:r>
      <w:r w:rsidR="007A6310">
        <w:rPr>
          <w:rFonts w:hint="eastAsia"/>
        </w:rPr>
        <w:t>MD5</w:t>
      </w:r>
      <w:r w:rsidR="007A6310">
        <w:rPr>
          <w:rFonts w:hint="eastAsia"/>
        </w:rPr>
        <w:t>摘要串</w:t>
      </w:r>
      <w:r>
        <w:rPr>
          <w:rFonts w:hint="eastAsia"/>
        </w:rPr>
        <w:t>；</w:t>
      </w:r>
    </w:p>
    <w:p w:rsidR="002F316A" w:rsidRDefault="002F316A" w:rsidP="002F316A">
      <w:pPr>
        <w:pStyle w:val="afb"/>
        <w:ind w:firstLine="420"/>
      </w:pPr>
      <w:r>
        <w:rPr>
          <w:rFonts w:hint="eastAsia"/>
        </w:rPr>
        <w:t>（</w:t>
      </w:r>
      <w:r>
        <w:rPr>
          <w:rFonts w:hint="eastAsia"/>
        </w:rPr>
        <w:t>3</w:t>
      </w:r>
      <w:r>
        <w:rPr>
          <w:rFonts w:hint="eastAsia"/>
        </w:rPr>
        <w:t>）</w:t>
      </w:r>
      <w:r w:rsidRPr="006A73D4">
        <w:rPr>
          <w:rFonts w:hint="eastAsia"/>
        </w:rPr>
        <w:t>CDN</w:t>
      </w:r>
      <w:r w:rsidRPr="006A73D4">
        <w:rPr>
          <w:rFonts w:hint="eastAsia"/>
        </w:rPr>
        <w:t>将生成的</w:t>
      </w:r>
      <w:r w:rsidR="007A6310">
        <w:rPr>
          <w:rFonts w:hint="eastAsia"/>
        </w:rPr>
        <w:t>摘要串</w:t>
      </w:r>
      <w:r w:rsidR="007A6310" w:rsidRPr="006A73D4">
        <w:rPr>
          <w:rFonts w:hint="eastAsia"/>
        </w:rPr>
        <w:t>和</w:t>
      </w:r>
      <w:r w:rsidRPr="006A73D4">
        <w:rPr>
          <w:rFonts w:hint="eastAsia"/>
        </w:rPr>
        <w:t>与</w:t>
      </w:r>
      <w:r w:rsidR="007A6310">
        <w:rPr>
          <w:rFonts w:hint="eastAsia"/>
        </w:rPr>
        <w:t>URL</w:t>
      </w:r>
      <w:r w:rsidRPr="006A73D4">
        <w:rPr>
          <w:rFonts w:hint="eastAsia"/>
        </w:rPr>
        <w:t>中</w:t>
      </w:r>
      <w:r w:rsidR="005136F1">
        <w:rPr>
          <w:rFonts w:hint="eastAsia"/>
        </w:rPr>
        <w:t>S</w:t>
      </w:r>
      <w:r w:rsidR="005136F1">
        <w:rPr>
          <w:rFonts w:hint="eastAsia"/>
        </w:rPr>
        <w:t>字段</w:t>
      </w:r>
      <w:r w:rsidRPr="006A73D4">
        <w:rPr>
          <w:rFonts w:hint="eastAsia"/>
        </w:rPr>
        <w:t>携带的</w:t>
      </w:r>
      <w:r w:rsidR="007A6310">
        <w:rPr>
          <w:rFonts w:hint="eastAsia"/>
        </w:rPr>
        <w:t>摘要串</w:t>
      </w:r>
      <w:r w:rsidRPr="006A73D4">
        <w:rPr>
          <w:rFonts w:hint="eastAsia"/>
        </w:rPr>
        <w:t>进行比较</w:t>
      </w:r>
      <w:r>
        <w:rPr>
          <w:rFonts w:hint="eastAsia"/>
        </w:rPr>
        <w:t>；</w:t>
      </w:r>
    </w:p>
    <w:p w:rsidR="002F316A" w:rsidRDefault="002F316A" w:rsidP="002F316A">
      <w:pPr>
        <w:pStyle w:val="afb"/>
        <w:ind w:firstLine="420"/>
      </w:pPr>
      <w:r>
        <w:rPr>
          <w:rFonts w:hint="eastAsia"/>
        </w:rPr>
        <w:t>（</w:t>
      </w:r>
      <w:r>
        <w:rPr>
          <w:rFonts w:hint="eastAsia"/>
        </w:rPr>
        <w:t>4</w:t>
      </w:r>
      <w:r>
        <w:rPr>
          <w:rFonts w:hint="eastAsia"/>
        </w:rPr>
        <w:t>）</w:t>
      </w:r>
      <w:r w:rsidRPr="006A73D4">
        <w:rPr>
          <w:rFonts w:hint="eastAsia"/>
        </w:rPr>
        <w:t>如果比较不一致则认为该</w:t>
      </w:r>
      <w:r w:rsidRPr="006A73D4">
        <w:rPr>
          <w:rFonts w:hint="eastAsia"/>
        </w:rPr>
        <w:t>URL</w:t>
      </w:r>
      <w:r w:rsidRPr="006A73D4">
        <w:rPr>
          <w:rFonts w:hint="eastAsia"/>
        </w:rPr>
        <w:t>不合法，拒绝用户请求；</w:t>
      </w:r>
    </w:p>
    <w:p w:rsidR="002F316A" w:rsidRDefault="002F316A" w:rsidP="002F316A">
      <w:pPr>
        <w:pStyle w:val="afb"/>
        <w:ind w:firstLine="420"/>
      </w:pPr>
      <w:r>
        <w:rPr>
          <w:rFonts w:hint="eastAsia"/>
        </w:rPr>
        <w:t>（</w:t>
      </w:r>
      <w:r>
        <w:rPr>
          <w:rFonts w:hint="eastAsia"/>
        </w:rPr>
        <w:t>5</w:t>
      </w:r>
      <w:r>
        <w:rPr>
          <w:rFonts w:hint="eastAsia"/>
        </w:rPr>
        <w:t>）</w:t>
      </w:r>
      <w:r w:rsidRPr="006A73D4">
        <w:rPr>
          <w:rFonts w:hint="eastAsia"/>
        </w:rPr>
        <w:t>如果比较一致，则将</w:t>
      </w:r>
      <w:r w:rsidRPr="006A73D4">
        <w:rPr>
          <w:rFonts w:hint="eastAsia"/>
        </w:rPr>
        <w:t>URL</w:t>
      </w:r>
      <w:r w:rsidRPr="006A73D4">
        <w:rPr>
          <w:rFonts w:hint="eastAsia"/>
        </w:rPr>
        <w:t>中</w:t>
      </w:r>
      <w:r w:rsidR="005136F1">
        <w:rPr>
          <w:rFonts w:hint="eastAsia"/>
        </w:rPr>
        <w:t>Time</w:t>
      </w:r>
      <w:r w:rsidRPr="006A73D4">
        <w:rPr>
          <w:rFonts w:hint="eastAsia"/>
        </w:rPr>
        <w:t>时间戳和当前时间进行比较，差值大于配置项，则认为该</w:t>
      </w:r>
      <w:r w:rsidRPr="006A73D4">
        <w:rPr>
          <w:rFonts w:hint="eastAsia"/>
        </w:rPr>
        <w:t>URL</w:t>
      </w:r>
      <w:r w:rsidRPr="006A73D4">
        <w:rPr>
          <w:rFonts w:hint="eastAsia"/>
        </w:rPr>
        <w:t>已过期，拒绝用户请求</w:t>
      </w:r>
      <w:r>
        <w:rPr>
          <w:rFonts w:hint="eastAsia"/>
        </w:rPr>
        <w:t>；</w:t>
      </w:r>
      <w:r>
        <w:rPr>
          <w:rFonts w:hint="eastAsia"/>
        </w:rPr>
        <w:t>URL</w:t>
      </w:r>
      <w:r>
        <w:rPr>
          <w:rFonts w:hint="eastAsia"/>
        </w:rPr>
        <w:t>超期时间建议和</w:t>
      </w:r>
      <w:r w:rsidR="005136F1">
        <w:rPr>
          <w:rFonts w:hint="eastAsia"/>
        </w:rPr>
        <w:t>下载服务器默认</w:t>
      </w:r>
      <w:r>
        <w:rPr>
          <w:rFonts w:hint="eastAsia"/>
        </w:rPr>
        <w:t>保持一致，默认</w:t>
      </w:r>
      <w:r w:rsidR="005136F1">
        <w:rPr>
          <w:rFonts w:hint="eastAsia"/>
          <w:b/>
        </w:rPr>
        <w:t>15</w:t>
      </w:r>
      <w:r w:rsidR="005136F1">
        <w:rPr>
          <w:rFonts w:hint="eastAsia"/>
          <w:b/>
        </w:rPr>
        <w:t>分钟</w:t>
      </w:r>
      <w:r>
        <w:rPr>
          <w:rFonts w:hint="eastAsia"/>
        </w:rPr>
        <w:t>。</w:t>
      </w:r>
    </w:p>
    <w:p w:rsidR="002F316A" w:rsidRDefault="002F316A" w:rsidP="002F316A">
      <w:pPr>
        <w:pStyle w:val="afb"/>
        <w:ind w:firstLine="420"/>
      </w:pPr>
      <w:r>
        <w:rPr>
          <w:rFonts w:hint="eastAsia"/>
        </w:rPr>
        <w:t>（</w:t>
      </w:r>
      <w:r>
        <w:rPr>
          <w:rFonts w:hint="eastAsia"/>
        </w:rPr>
        <w:t>6</w:t>
      </w:r>
      <w:r>
        <w:rPr>
          <w:rFonts w:hint="eastAsia"/>
        </w:rPr>
        <w:t>）</w:t>
      </w:r>
      <w:r w:rsidRPr="006A73D4">
        <w:rPr>
          <w:rFonts w:hint="eastAsia"/>
        </w:rPr>
        <w:t>如果校验和比较一致且</w:t>
      </w:r>
      <w:r w:rsidRPr="006A73D4">
        <w:rPr>
          <w:rFonts w:hint="eastAsia"/>
        </w:rPr>
        <w:t>URL</w:t>
      </w:r>
      <w:r w:rsidRPr="006A73D4">
        <w:rPr>
          <w:rFonts w:hint="eastAsia"/>
        </w:rPr>
        <w:t>未过期，则提供后续服务。</w:t>
      </w:r>
    </w:p>
    <w:p w:rsidR="004B6F75" w:rsidRDefault="004B6F75" w:rsidP="004B6F75">
      <w:pPr>
        <w:pStyle w:val="afb"/>
        <w:ind w:firstLine="420"/>
      </w:pPr>
    </w:p>
    <w:p w:rsidR="00F9077E" w:rsidRDefault="00F9077E" w:rsidP="00F9077E">
      <w:pPr>
        <w:pStyle w:val="2"/>
      </w:pPr>
      <w:bookmarkStart w:id="232" w:name="_Toc363640112"/>
      <w:r>
        <w:rPr>
          <w:rFonts w:hint="eastAsia"/>
        </w:rPr>
        <w:t>CDN</w:t>
      </w:r>
      <w:r>
        <w:rPr>
          <w:rFonts w:hint="eastAsia"/>
        </w:rPr>
        <w:t>对文件实体的识别机制</w:t>
      </w:r>
      <w:bookmarkEnd w:id="232"/>
    </w:p>
    <w:p w:rsidR="00F9077E" w:rsidRDefault="004B6F75" w:rsidP="004B6F75">
      <w:pPr>
        <w:pStyle w:val="30"/>
      </w:pPr>
      <w:bookmarkStart w:id="233" w:name="_Toc363640113"/>
      <w:r>
        <w:rPr>
          <w:rFonts w:hint="eastAsia"/>
        </w:rPr>
        <w:t>流</w:t>
      </w:r>
      <w:bookmarkEnd w:id="233"/>
    </w:p>
    <w:p w:rsidR="004B6F75" w:rsidRDefault="004B6F75" w:rsidP="004B6F75">
      <w:pPr>
        <w:pStyle w:val="afb"/>
        <w:ind w:firstLine="420"/>
      </w:pPr>
      <w:r>
        <w:rPr>
          <w:rFonts w:hint="eastAsia"/>
        </w:rPr>
        <w:t>从</w:t>
      </w:r>
      <w:r>
        <w:rPr>
          <w:rFonts w:hint="eastAsia"/>
        </w:rPr>
        <w:t>URL</w:t>
      </w:r>
      <w:r>
        <w:rPr>
          <w:rFonts w:hint="eastAsia"/>
        </w:rPr>
        <w:t>中</w:t>
      </w:r>
      <w:r w:rsidR="00D117C0">
        <w:rPr>
          <w:rFonts w:hint="eastAsia"/>
        </w:rPr>
        <w:t>抽取</w:t>
      </w:r>
      <w:r>
        <w:rPr>
          <w:rFonts w:hint="eastAsia"/>
        </w:rPr>
        <w:t>filepath</w:t>
      </w:r>
      <w:r w:rsidR="00D117C0">
        <w:rPr>
          <w:rFonts w:hint="eastAsia"/>
        </w:rPr>
        <w:t>、文件名、以及试播相关参数，就可以</w:t>
      </w:r>
      <w:r>
        <w:rPr>
          <w:rFonts w:hint="eastAsia"/>
        </w:rPr>
        <w:t>唯一标识一个</w:t>
      </w:r>
      <w:r w:rsidR="00D117C0">
        <w:rPr>
          <w:rFonts w:hint="eastAsia"/>
        </w:rPr>
        <w:t>访问内容</w:t>
      </w:r>
      <w:r w:rsidR="00C265E8">
        <w:rPr>
          <w:rFonts w:hint="eastAsia"/>
        </w:rPr>
        <w:t>。如：</w:t>
      </w:r>
    </w:p>
    <w:p w:rsidR="004050D6" w:rsidRPr="004B6F75" w:rsidRDefault="00036039" w:rsidP="004B6F75">
      <w:pPr>
        <w:pStyle w:val="afb"/>
        <w:ind w:firstLine="420"/>
      </w:pPr>
      <w:hyperlink r:id="rId23" w:history="1">
        <w:r w:rsidR="00F83602" w:rsidRPr="004B6F75">
          <w:rPr>
            <w:rFonts w:hint="eastAsia"/>
          </w:rPr>
          <w:t>http://211.136.119.73:8098/</w:t>
        </w:r>
        <w:r w:rsidR="00F83602" w:rsidRPr="004B6F75">
          <w:rPr>
            <w:rFonts w:hint="eastAsia"/>
            <w:color w:val="FF0000"/>
          </w:rPr>
          <w:t>222222/20130425/16/2000021309/10147129</w:t>
        </w:r>
        <w:r w:rsidR="00F83602" w:rsidRPr="004B6F75">
          <w:rPr>
            <w:rFonts w:hint="eastAsia"/>
          </w:rPr>
          <w:t>/</w:t>
        </w:r>
      </w:hyperlink>
      <w:hyperlink r:id="rId24" w:history="1">
        <w:r w:rsidR="00F83602" w:rsidRPr="004B6F75">
          <w:rPr>
            <w:rFonts w:hint="eastAsia"/>
          </w:rPr>
          <w:t>cxp2m.3gp.m3u8</w:t>
        </w:r>
      </w:hyperlink>
      <w:hyperlink r:id="rId25" w:history="1">
        <w:r w:rsidR="00F83602" w:rsidRPr="004B6F75">
          <w:rPr>
            <w:rFonts w:hint="eastAsia"/>
          </w:rPr>
          <w:t>?</w:t>
        </w:r>
        <w:r w:rsidR="00D117C0">
          <w:rPr>
            <w:rFonts w:hint="eastAsia"/>
          </w:rPr>
          <w:t>preview=1&amp;playseek=2013100000-</w:t>
        </w:r>
        <w:r w:rsidR="00D117C0" w:rsidRPr="00D117C0">
          <w:rPr>
            <w:rFonts w:hint="eastAsia"/>
          </w:rPr>
          <w:t>20131</w:t>
        </w:r>
        <w:r w:rsidR="00D117C0">
          <w:rPr>
            <w:rFonts w:hint="eastAsia"/>
          </w:rPr>
          <w:t>01</w:t>
        </w:r>
        <w:r w:rsidR="00D117C0" w:rsidRPr="00D117C0">
          <w:rPr>
            <w:rFonts w:hint="eastAsia"/>
          </w:rPr>
          <w:t>000</w:t>
        </w:r>
        <w:r w:rsidR="004B6F75">
          <w:rPr>
            <w:rFonts w:hint="eastAsia"/>
          </w:rPr>
          <w:t>.....</w:t>
        </w:r>
      </w:hyperlink>
      <w:r w:rsidR="00F83602" w:rsidRPr="004B6F75">
        <w:rPr>
          <w:rFonts w:hint="eastAsia"/>
        </w:rPr>
        <w:t xml:space="preserve"> </w:t>
      </w:r>
    </w:p>
    <w:p w:rsidR="00D117C0" w:rsidRDefault="004B6F75" w:rsidP="004B6F75">
      <w:pPr>
        <w:pStyle w:val="afb"/>
        <w:ind w:firstLine="420"/>
      </w:pPr>
      <w:r>
        <w:rPr>
          <w:rFonts w:hint="eastAsia"/>
        </w:rPr>
        <w:t>其中</w:t>
      </w:r>
    </w:p>
    <w:p w:rsidR="004050D6" w:rsidRPr="004B6F75" w:rsidRDefault="00D117C0" w:rsidP="004B6F75">
      <w:pPr>
        <w:pStyle w:val="afb"/>
        <w:ind w:firstLine="420"/>
      </w:pPr>
      <w:r>
        <w:rPr>
          <w:rFonts w:hint="eastAsia"/>
        </w:rPr>
        <w:t>（</w:t>
      </w:r>
      <w:r>
        <w:rPr>
          <w:rFonts w:hint="eastAsia"/>
        </w:rPr>
        <w:t>1</w:t>
      </w:r>
      <w:r>
        <w:rPr>
          <w:rFonts w:hint="eastAsia"/>
        </w:rPr>
        <w:t>）</w:t>
      </w:r>
      <w:r w:rsidR="004B6F75">
        <w:rPr>
          <w:rFonts w:hint="eastAsia"/>
        </w:rPr>
        <w:t>红色字体表示路径</w:t>
      </w:r>
      <w:r w:rsidR="00C265E8">
        <w:rPr>
          <w:rFonts w:hint="eastAsia"/>
        </w:rPr>
        <w:t>，路径</w:t>
      </w:r>
      <w:r>
        <w:rPr>
          <w:rFonts w:hint="eastAsia"/>
        </w:rPr>
        <w:t>组成</w:t>
      </w:r>
      <w:r w:rsidR="004B6F75">
        <w:rPr>
          <w:rFonts w:hint="eastAsia"/>
        </w:rPr>
        <w:t>：</w:t>
      </w:r>
      <w:r w:rsidR="00F83602" w:rsidRPr="004B6F75">
        <w:rPr>
          <w:rFonts w:hint="eastAsia"/>
        </w:rPr>
        <w:t>/SPID/</w:t>
      </w:r>
      <w:r w:rsidR="00F83602" w:rsidRPr="004B6F75">
        <w:rPr>
          <w:rFonts w:hint="eastAsia"/>
        </w:rPr>
        <w:t>年月日</w:t>
      </w:r>
      <w:r w:rsidR="00F83602" w:rsidRPr="004B6F75">
        <w:rPr>
          <w:rFonts w:hint="eastAsia"/>
        </w:rPr>
        <w:t>/</w:t>
      </w:r>
      <w:r w:rsidR="00F83602" w:rsidRPr="004B6F75">
        <w:rPr>
          <w:rFonts w:hint="eastAsia"/>
        </w:rPr>
        <w:t>业务类型</w:t>
      </w:r>
      <w:r w:rsidR="00F83602" w:rsidRPr="00C265E8">
        <w:rPr>
          <w:rFonts w:hint="eastAsia"/>
          <w:color w:val="FF0000"/>
        </w:rPr>
        <w:t>/</w:t>
      </w:r>
      <w:del w:id="234" w:author="h00202981" w:date="2014-11-18T12:35:00Z">
        <w:r w:rsidR="00F83602" w:rsidRPr="00C265E8" w:rsidDel="0065091B">
          <w:rPr>
            <w:rFonts w:hint="eastAsia"/>
            <w:color w:val="FF0000"/>
          </w:rPr>
          <w:delText>内容</w:delText>
        </w:r>
      </w:del>
      <w:ins w:id="235" w:author="h00202981" w:date="2014-11-18T12:35:00Z">
        <w:r w:rsidR="0065091B">
          <w:rPr>
            <w:rFonts w:hint="eastAsia"/>
            <w:color w:val="FF0000"/>
          </w:rPr>
          <w:t>媒资</w:t>
        </w:r>
      </w:ins>
      <w:r w:rsidR="00F83602" w:rsidRPr="00C265E8">
        <w:rPr>
          <w:rFonts w:hint="eastAsia"/>
          <w:color w:val="FF0000"/>
        </w:rPr>
        <w:t>ID</w:t>
      </w:r>
      <w:r w:rsidR="00F83602" w:rsidRPr="004B6F75">
        <w:rPr>
          <w:rFonts w:hint="eastAsia"/>
        </w:rPr>
        <w:t>/</w:t>
      </w:r>
      <w:r w:rsidR="00F83602" w:rsidRPr="00C265E8">
        <w:rPr>
          <w:rFonts w:hint="eastAsia"/>
          <w:color w:val="FF0000"/>
        </w:rPr>
        <w:t>文件</w:t>
      </w:r>
      <w:r w:rsidR="00F83602" w:rsidRPr="00C265E8">
        <w:rPr>
          <w:rFonts w:hint="eastAsia"/>
          <w:color w:val="FF0000"/>
        </w:rPr>
        <w:t>ID</w:t>
      </w:r>
      <w:r w:rsidR="00F83602" w:rsidRPr="004B6F75">
        <w:rPr>
          <w:rFonts w:hint="eastAsia"/>
        </w:rPr>
        <w:t>/</w:t>
      </w:r>
      <w:r w:rsidR="00F83602" w:rsidRPr="004B6F75">
        <w:rPr>
          <w:rFonts w:hint="eastAsia"/>
        </w:rPr>
        <w:t>文件名</w:t>
      </w:r>
      <w:r w:rsidR="0010520B">
        <w:rPr>
          <w:rFonts w:hint="eastAsia"/>
        </w:rPr>
        <w:t>。</w:t>
      </w:r>
    </w:p>
    <w:p w:rsidR="001F000E" w:rsidRDefault="00D117C0" w:rsidP="001F000E">
      <w:pPr>
        <w:pStyle w:val="afb"/>
        <w:ind w:firstLine="420"/>
      </w:pPr>
      <w:r>
        <w:rPr>
          <w:rFonts w:hint="eastAsia"/>
        </w:rPr>
        <w:t>（</w:t>
      </w:r>
      <w:r>
        <w:rPr>
          <w:rFonts w:hint="eastAsia"/>
        </w:rPr>
        <w:t>2</w:t>
      </w:r>
      <w:r>
        <w:rPr>
          <w:rFonts w:hint="eastAsia"/>
        </w:rPr>
        <w:t>）试播参数包括：</w:t>
      </w:r>
      <w:r w:rsidRPr="00D117C0">
        <w:rPr>
          <w:rFonts w:hint="eastAsia"/>
        </w:rPr>
        <w:t>preview</w:t>
      </w:r>
      <w:r>
        <w:rPr>
          <w:rFonts w:hint="eastAsia"/>
        </w:rPr>
        <w:t>、</w:t>
      </w:r>
      <w:r>
        <w:rPr>
          <w:rFonts w:hint="eastAsia"/>
        </w:rPr>
        <w:t>playseek</w:t>
      </w:r>
      <w:r>
        <w:rPr>
          <w:rFonts w:hint="eastAsia"/>
        </w:rPr>
        <w:t>，同一个内容的不同用户试播、时间范围允许不同；正式播放请求</w:t>
      </w:r>
      <w:r>
        <w:rPr>
          <w:rFonts w:hint="eastAsia"/>
        </w:rPr>
        <w:t>URL</w:t>
      </w:r>
      <w:r>
        <w:rPr>
          <w:rFonts w:hint="eastAsia"/>
        </w:rPr>
        <w:t>中无试播参数。</w:t>
      </w:r>
    </w:p>
    <w:p w:rsidR="004B6F75" w:rsidRPr="001F000E" w:rsidRDefault="004B6F75" w:rsidP="004B6F75">
      <w:pPr>
        <w:pStyle w:val="afb"/>
        <w:ind w:firstLine="420"/>
      </w:pPr>
    </w:p>
    <w:p w:rsidR="004B6F75" w:rsidRDefault="004B6F75" w:rsidP="004B6F75">
      <w:pPr>
        <w:pStyle w:val="30"/>
      </w:pPr>
      <w:bookmarkStart w:id="236" w:name="_Toc363640114"/>
      <w:r>
        <w:rPr>
          <w:rFonts w:hint="eastAsia"/>
        </w:rPr>
        <w:t>下载</w:t>
      </w:r>
      <w:bookmarkEnd w:id="236"/>
    </w:p>
    <w:p w:rsidR="004B6F75" w:rsidRPr="004B6F75" w:rsidRDefault="00C265E8" w:rsidP="0010520B">
      <w:pPr>
        <w:pStyle w:val="afb"/>
        <w:ind w:firstLine="420"/>
      </w:pPr>
      <w:r>
        <w:rPr>
          <w:rFonts w:hint="eastAsia"/>
        </w:rPr>
        <w:t>直接从</w:t>
      </w:r>
      <w:r>
        <w:rPr>
          <w:rFonts w:hint="eastAsia"/>
        </w:rPr>
        <w:t>URL</w:t>
      </w:r>
      <w:r>
        <w:rPr>
          <w:rFonts w:hint="eastAsia"/>
        </w:rPr>
        <w:t>中抽取</w:t>
      </w:r>
      <w:r w:rsidRPr="00C265E8">
        <w:rPr>
          <w:rFonts w:hint="eastAsia"/>
        </w:rPr>
        <w:t>ContentID</w:t>
      </w:r>
      <w:r>
        <w:rPr>
          <w:rFonts w:hint="eastAsia"/>
        </w:rPr>
        <w:t>、</w:t>
      </w:r>
      <w:r w:rsidRPr="00C265E8">
        <w:rPr>
          <w:rFonts w:hint="eastAsia"/>
        </w:rPr>
        <w:t>FileID</w:t>
      </w:r>
      <w:r>
        <w:rPr>
          <w:rFonts w:hint="eastAsia"/>
        </w:rPr>
        <w:t>字段信息，两者组合唯一标识一个文件。</w:t>
      </w:r>
    </w:p>
    <w:p w:rsidR="00C9456B" w:rsidRPr="00C9456B" w:rsidRDefault="00C9456B" w:rsidP="006A73D4">
      <w:pPr>
        <w:pStyle w:val="afb"/>
        <w:ind w:firstLine="420"/>
      </w:pPr>
    </w:p>
    <w:sectPr w:rsidR="00C9456B" w:rsidRPr="00C9456B" w:rsidSect="007A006A">
      <w:headerReference w:type="default" r:id="rId26"/>
      <w:footerReference w:type="default" r:id="rId27"/>
      <w:pgSz w:w="11906" w:h="16838"/>
      <w:pgMar w:top="1553" w:right="1440" w:bottom="1327" w:left="1440" w:header="648" w:footer="648" w:gutter="0"/>
      <w:cols w:space="720"/>
      <w:noEndnote/>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663" w:rsidRDefault="004E0663">
      <w:r>
        <w:separator/>
      </w:r>
    </w:p>
  </w:endnote>
  <w:endnote w:type="continuationSeparator" w:id="0">
    <w:p w:rsidR="004E0663" w:rsidRDefault="004E06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04" w:rsidRDefault="00572704">
    <w:pPr>
      <w:pStyle w:val="af2"/>
      <w:tabs>
        <w:tab w:val="center" w:pos="4513"/>
        <w:tab w:val="right" w:pos="9026"/>
      </w:tabs>
    </w:pPr>
    <w:r>
      <w:tab/>
      <w:t xml:space="preserve">All rights reserved   </w:t>
    </w:r>
    <w:r>
      <w:rPr>
        <w:rFonts w:ascii="宋体" w:cs="宋体" w:hint="eastAsia"/>
      </w:rPr>
      <w:t>版权所有，侵权必究</w:t>
    </w:r>
    <w:r>
      <w:t xml:space="preserve"> </w:t>
    </w:r>
    <w:r>
      <w:tab/>
      <w:t xml:space="preserve"> Page </w:t>
    </w:r>
    <w:fldSimple w:instr="PAGE">
      <w:r w:rsidR="00EA0987">
        <w:rPr>
          <w:noProof/>
        </w:rPr>
        <w:t>3</w:t>
      </w:r>
    </w:fldSimple>
    <w:r>
      <w:t xml:space="preserve"> , Total </w:t>
    </w:r>
    <w:fldSimple w:instr=" SECTIONPAGES  ">
      <w:r w:rsidR="00EA0987">
        <w:rPr>
          <w:noProof/>
        </w:rPr>
        <w:t>20</w:t>
      </w:r>
    </w:fldSimple>
    <w:r>
      <w:t xml:space="preserve">  </w:t>
    </w:r>
    <w:r>
      <w:rPr>
        <w:rFonts w:ascii="宋体" w:cs="宋体" w:hint="eastAsia"/>
      </w:rPr>
      <w:t>第</w:t>
    </w:r>
    <w:r>
      <w:rPr>
        <w:rFonts w:ascii="宋体" w:cs="宋体"/>
      </w:rPr>
      <w:fldChar w:fldCharType="begin"/>
    </w:r>
    <w:r>
      <w:rPr>
        <w:rFonts w:ascii="宋体" w:cs="宋体"/>
      </w:rPr>
      <w:instrText>PAGE</w:instrText>
    </w:r>
    <w:r>
      <w:rPr>
        <w:rFonts w:ascii="宋体" w:cs="宋体"/>
      </w:rPr>
      <w:fldChar w:fldCharType="separate"/>
    </w:r>
    <w:r w:rsidR="00EA0987">
      <w:rPr>
        <w:rFonts w:ascii="宋体" w:cs="宋体"/>
        <w:noProof/>
      </w:rPr>
      <w:t>3</w:t>
    </w:r>
    <w:r>
      <w:rPr>
        <w:rFonts w:ascii="宋体" w:cs="宋体"/>
      </w:rPr>
      <w:fldChar w:fldCharType="end"/>
    </w:r>
    <w:r>
      <w:rPr>
        <w:rFonts w:ascii="宋体" w:cs="宋体" w:hint="eastAsia"/>
      </w:rPr>
      <w:t>页，共</w:t>
    </w:r>
    <w:r>
      <w:rPr>
        <w:rFonts w:ascii="宋体" w:cs="宋体"/>
      </w:rPr>
      <w:fldChar w:fldCharType="begin"/>
    </w:r>
    <w:r>
      <w:rPr>
        <w:rFonts w:ascii="宋体" w:cs="宋体"/>
      </w:rPr>
      <w:instrText xml:space="preserve"> SECTIONPAGES  </w:instrText>
    </w:r>
    <w:r>
      <w:rPr>
        <w:rFonts w:ascii="宋体" w:cs="宋体"/>
      </w:rPr>
      <w:fldChar w:fldCharType="separate"/>
    </w:r>
    <w:r w:rsidR="00EA0987">
      <w:rPr>
        <w:rFonts w:ascii="宋体" w:cs="宋体"/>
        <w:noProof/>
      </w:rPr>
      <w:t>20</w:t>
    </w:r>
    <w:r>
      <w:rPr>
        <w:rFonts w:ascii="宋体" w:cs="宋体"/>
      </w:rPr>
      <w:fldChar w:fldCharType="end"/>
    </w:r>
    <w:r>
      <w:rPr>
        <w:rFonts w:ascii="宋体" w:cs="宋体" w:hint="eastAsia"/>
      </w:rPr>
      <w:t>页</w:t>
    </w:r>
    <w:r>
      <w:t xml:space="preserve">  </w:t>
    </w:r>
  </w:p>
  <w:p w:rsidR="00572704" w:rsidRDefault="00572704">
    <w:pPr>
      <w:pStyle w:val="af2"/>
      <w:tabs>
        <w:tab w:val="center" w:pos="4513"/>
        <w:tab w:val="right" w:pos="9026"/>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663" w:rsidRDefault="004E0663">
      <w:r>
        <w:separator/>
      </w:r>
    </w:p>
  </w:footnote>
  <w:footnote w:type="continuationSeparator" w:id="0">
    <w:p w:rsidR="004E0663" w:rsidRDefault="004E06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7" w:type="dxa"/>
      <w:tblLayout w:type="fixed"/>
      <w:tblCellMar>
        <w:left w:w="57" w:type="dxa"/>
        <w:right w:w="57" w:type="dxa"/>
      </w:tblCellMar>
      <w:tblLook w:val="0000"/>
    </w:tblPr>
    <w:tblGrid>
      <w:gridCol w:w="920"/>
      <w:gridCol w:w="5820"/>
      <w:gridCol w:w="2332"/>
    </w:tblGrid>
    <w:tr w:rsidR="00572704">
      <w:trPr>
        <w:cantSplit/>
        <w:trHeight w:hRule="exact" w:val="668"/>
      </w:trPr>
      <w:tc>
        <w:tcPr>
          <w:tcW w:w="920" w:type="dxa"/>
          <w:tcBorders>
            <w:top w:val="nil"/>
            <w:left w:val="nil"/>
            <w:bottom w:val="single" w:sz="6" w:space="0" w:color="auto"/>
            <w:right w:val="nil"/>
          </w:tcBorders>
        </w:tcPr>
        <w:p w:rsidR="00572704" w:rsidRDefault="00572704">
          <w:pPr>
            <w:pStyle w:val="aff3"/>
          </w:pPr>
          <w:r>
            <w:rPr>
              <w:rFonts w:ascii="Dotum" w:eastAsia="Dotum" w:hAnsi="Dotum" w:hint="eastAsia"/>
              <w:noProof/>
            </w:rPr>
            <w:drawing>
              <wp:inline distT="0" distB="0" distL="0" distR="0">
                <wp:extent cx="419100" cy="41910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572704" w:rsidRDefault="00572704">
          <w:pPr>
            <w:pStyle w:val="aff3"/>
          </w:pPr>
        </w:p>
      </w:tc>
      <w:tc>
        <w:tcPr>
          <w:tcW w:w="5820" w:type="dxa"/>
          <w:tcBorders>
            <w:top w:val="nil"/>
            <w:left w:val="nil"/>
            <w:bottom w:val="single" w:sz="6" w:space="0" w:color="auto"/>
            <w:right w:val="nil"/>
          </w:tcBorders>
        </w:tcPr>
        <w:p w:rsidR="00572704" w:rsidRDefault="00572704">
          <w:pPr>
            <w:pStyle w:val="af9"/>
          </w:pPr>
          <w:r>
            <w:rPr>
              <w:rFonts w:hint="eastAsia"/>
            </w:rPr>
            <w:t>Streaming</w:t>
          </w:r>
          <w:r>
            <w:rPr>
              <w:rFonts w:hint="eastAsia"/>
            </w:rPr>
            <w:t>与门户的接口规范</w:t>
          </w:r>
        </w:p>
      </w:tc>
      <w:tc>
        <w:tcPr>
          <w:tcW w:w="2332" w:type="dxa"/>
          <w:tcBorders>
            <w:top w:val="nil"/>
            <w:left w:val="nil"/>
            <w:bottom w:val="single" w:sz="6" w:space="0" w:color="auto"/>
            <w:right w:val="nil"/>
          </w:tcBorders>
        </w:tcPr>
        <w:p w:rsidR="00572704" w:rsidRDefault="00572704">
          <w:pPr>
            <w:pStyle w:val="af5"/>
          </w:pPr>
        </w:p>
        <w:p w:rsidR="00572704" w:rsidRDefault="00572704">
          <w:pPr>
            <w:pStyle w:val="af5"/>
          </w:pPr>
          <w:r>
            <w:rPr>
              <w:rFonts w:hint="eastAsia"/>
            </w:rPr>
            <w:t>公开</w:t>
          </w:r>
        </w:p>
      </w:tc>
    </w:tr>
  </w:tbl>
  <w:p w:rsidR="00572704" w:rsidRDefault="0057270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2CC6F5A"/>
    <w:lvl w:ilvl="0">
      <w:start w:val="1"/>
      <w:numFmt w:val="bullet"/>
      <w:pStyle w:val="3"/>
      <w:lvlText w:val=""/>
      <w:lvlJc w:val="left"/>
      <w:pPr>
        <w:tabs>
          <w:tab w:val="num" w:pos="1200"/>
        </w:tabs>
        <w:ind w:left="1200" w:hanging="360"/>
      </w:pPr>
      <w:rPr>
        <w:rFonts w:ascii="Wingdings" w:hAnsi="Wingdings" w:hint="default"/>
      </w:rPr>
    </w:lvl>
  </w:abstractNum>
  <w:abstractNum w:abstractNumId="1">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2">
    <w:nsid w:val="02354F6E"/>
    <w:multiLevelType w:val="hybridMultilevel"/>
    <w:tmpl w:val="1070E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4">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5">
    <w:nsid w:val="0AA62A98"/>
    <w:multiLevelType w:val="hybridMultilevel"/>
    <w:tmpl w:val="70AAB25E"/>
    <w:lvl w:ilvl="0" w:tplc="F3EAFB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D15DE9"/>
    <w:multiLevelType w:val="hybridMultilevel"/>
    <w:tmpl w:val="56185E00"/>
    <w:lvl w:ilvl="0" w:tplc="A92CA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8">
    <w:nsid w:val="16C4225F"/>
    <w:multiLevelType w:val="hybridMultilevel"/>
    <w:tmpl w:val="9C4E070C"/>
    <w:lvl w:ilvl="0" w:tplc="55E0CF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1657A1"/>
    <w:multiLevelType w:val="multilevel"/>
    <w:tmpl w:val="9F920D1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28"/>
        <w:szCs w:val="28"/>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5)"/>
      <w:lvlJc w:val="left"/>
      <w:pPr>
        <w:ind w:left="1702" w:hanging="22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0"/>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0">
    <w:nsid w:val="18465FA5"/>
    <w:multiLevelType w:val="hybridMultilevel"/>
    <w:tmpl w:val="4C8AD060"/>
    <w:lvl w:ilvl="0" w:tplc="F9C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6426B"/>
    <w:multiLevelType w:val="hybridMultilevel"/>
    <w:tmpl w:val="27E0169C"/>
    <w:lvl w:ilvl="0" w:tplc="83E0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DC4FC1"/>
    <w:multiLevelType w:val="hybridMultilevel"/>
    <w:tmpl w:val="1070E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4">
    <w:nsid w:val="36F64385"/>
    <w:multiLevelType w:val="hybridMultilevel"/>
    <w:tmpl w:val="8CA2B0DA"/>
    <w:lvl w:ilvl="0" w:tplc="0C82419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3B9E5737"/>
    <w:multiLevelType w:val="hybridMultilevel"/>
    <w:tmpl w:val="27E0169C"/>
    <w:lvl w:ilvl="0" w:tplc="83E0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7">
    <w:nsid w:val="46597CD1"/>
    <w:multiLevelType w:val="hybridMultilevel"/>
    <w:tmpl w:val="71C4D19A"/>
    <w:lvl w:ilvl="0" w:tplc="86D87E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B47E97"/>
    <w:multiLevelType w:val="singleLevel"/>
    <w:tmpl w:val="CC241C90"/>
    <w:lvl w:ilvl="0">
      <w:start w:val="1"/>
      <w:numFmt w:val="decimal"/>
      <w:pStyle w:val="a2"/>
      <w:lvlText w:val="Table表%1 "/>
      <w:lvlJc w:val="left"/>
      <w:pPr>
        <w:tabs>
          <w:tab w:val="num" w:pos="2989"/>
        </w:tabs>
        <w:ind w:left="2269"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9">
    <w:nsid w:val="4D6E2C61"/>
    <w:multiLevelType w:val="hybridMultilevel"/>
    <w:tmpl w:val="367CB072"/>
    <w:lvl w:ilvl="0" w:tplc="18CE0738">
      <w:start w:val="1"/>
      <w:numFmt w:val="decimal"/>
      <w:lvlText w:val="（%1）"/>
      <w:lvlJc w:val="left"/>
      <w:pPr>
        <w:ind w:left="1380" w:hanging="9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47B4D65"/>
    <w:multiLevelType w:val="hybridMultilevel"/>
    <w:tmpl w:val="B1F0CA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8EE6623"/>
    <w:multiLevelType w:val="hybridMultilevel"/>
    <w:tmpl w:val="EE2252D6"/>
    <w:lvl w:ilvl="0" w:tplc="42B0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9C616F"/>
    <w:multiLevelType w:val="hybridMultilevel"/>
    <w:tmpl w:val="27E0169C"/>
    <w:lvl w:ilvl="0" w:tplc="83E0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46429"/>
    <w:multiLevelType w:val="multilevel"/>
    <w:tmpl w:val="98D46F0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CEA2025"/>
    <w:multiLevelType w:val="multilevel"/>
    <w:tmpl w:val="2FD8DB3C"/>
    <w:lvl w:ilvl="0">
      <w:start w:val="1"/>
      <w:numFmt w:val="none"/>
      <w:pStyle w:val="a3"/>
      <w:suff w:val="nothing"/>
      <w:lvlText w:val="%1"/>
      <w:lvlJc w:val="left"/>
      <w:pPr>
        <w:ind w:left="0" w:firstLine="0"/>
      </w:pPr>
      <w:rPr>
        <w:rFonts w:ascii="Times New Roman" w:hAnsi="Times New Roman" w:hint="default"/>
        <w:b/>
        <w:i w:val="0"/>
        <w:sz w:val="21"/>
      </w:rPr>
    </w:lvl>
    <w:lvl w:ilvl="1">
      <w:start w:val="1"/>
      <w:numFmt w:val="decimal"/>
      <w:pStyle w:val="a4"/>
      <w:suff w:val="nothing"/>
      <w:lvlText w:val="%1%2　"/>
      <w:lvlJc w:val="left"/>
      <w:pPr>
        <w:ind w:left="0" w:firstLine="0"/>
      </w:pPr>
      <w:rPr>
        <w:rFonts w:ascii="黑体" w:eastAsia="黑体" w:hAnsi="Times New Roman" w:hint="eastAsia"/>
        <w:b w:val="0"/>
        <w:i w:val="0"/>
        <w:sz w:val="21"/>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pStyle w:val="a6"/>
      <w:suff w:val="nothing"/>
      <w:lvlText w:val="%1%2.%3.%4　"/>
      <w:lvlJc w:val="left"/>
      <w:pPr>
        <w:ind w:left="0" w:firstLine="0"/>
      </w:pPr>
      <w:rPr>
        <w:rFonts w:ascii="黑体" w:eastAsia="黑体" w:hAnsi="Times New Roman" w:hint="eastAsia"/>
        <w:b w:val="0"/>
        <w:i w:val="0"/>
        <w:sz w:val="21"/>
      </w:rPr>
    </w:lvl>
    <w:lvl w:ilvl="4">
      <w:start w:val="1"/>
      <w:numFmt w:val="decimal"/>
      <w:pStyle w:val="a7"/>
      <w:suff w:val="nothing"/>
      <w:lvlText w:val="%1%2.%3.%4.%5　"/>
      <w:lvlJc w:val="left"/>
      <w:pPr>
        <w:ind w:left="840" w:firstLine="0"/>
      </w:pPr>
      <w:rPr>
        <w:rFonts w:ascii="黑体" w:eastAsia="黑体" w:hAnsi="Times New Roman" w:hint="eastAsia"/>
        <w:b w:val="0"/>
        <w:i w:val="0"/>
        <w:sz w:val="21"/>
      </w:rPr>
    </w:lvl>
    <w:lvl w:ilvl="5">
      <w:start w:val="1"/>
      <w:numFmt w:val="decimal"/>
      <w:pStyle w:val="a8"/>
      <w:suff w:val="nothing"/>
      <w:lvlText w:val="%1%2.%3.%4.%5.%6　"/>
      <w:lvlJc w:val="left"/>
      <w:pPr>
        <w:ind w:left="0" w:firstLine="0"/>
      </w:pPr>
      <w:rPr>
        <w:rFonts w:ascii="黑体" w:eastAsia="黑体" w:hAnsi="Times New Roman" w:hint="eastAsia"/>
        <w:b w:val="0"/>
        <w:i w:val="0"/>
        <w:sz w:val="21"/>
      </w:rPr>
    </w:lvl>
    <w:lvl w:ilvl="6">
      <w:start w:val="1"/>
      <w:numFmt w:val="decimal"/>
      <w:pStyle w:val="a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nsid w:val="72347E6A"/>
    <w:multiLevelType w:val="multilevel"/>
    <w:tmpl w:val="E1B2FBCA"/>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6"/>
        </w:tabs>
        <w:ind w:left="1066" w:hanging="86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lvlText w:val="%5"/>
      <w:lvlJc w:val="left"/>
      <w:pPr>
        <w:tabs>
          <w:tab w:val="num" w:pos="765"/>
        </w:tabs>
        <w:ind w:left="1134" w:hanging="414"/>
      </w:pPr>
      <w:rPr>
        <w:rFonts w:hint="eastAsia"/>
      </w:rPr>
    </w:lvl>
    <w:lvl w:ilvl="5">
      <w:start w:val="1"/>
      <w:numFmt w:val="decimal"/>
      <w:pStyle w:val="6"/>
      <w:lvlText w:val="%6）"/>
      <w:lvlJc w:val="left"/>
      <w:pPr>
        <w:tabs>
          <w:tab w:val="num" w:pos="765"/>
        </w:tabs>
        <w:ind w:left="1134" w:hanging="414"/>
      </w:pPr>
      <w:rPr>
        <w:rFonts w:hint="eastAsia"/>
      </w:rPr>
    </w:lvl>
    <w:lvl w:ilvl="6">
      <w:start w:val="1"/>
      <w:numFmt w:val="lowerLetter"/>
      <w:pStyle w:val="7"/>
      <w:lvlText w:val="%7"/>
      <w:lvlJc w:val="left"/>
      <w:pPr>
        <w:tabs>
          <w:tab w:val="num" w:pos="765"/>
        </w:tabs>
        <w:ind w:left="1134" w:hanging="414"/>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6">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27">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28">
    <w:nsid w:val="7BC63E6C"/>
    <w:multiLevelType w:val="hybridMultilevel"/>
    <w:tmpl w:val="1070E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CF10817"/>
    <w:multiLevelType w:val="hybridMultilevel"/>
    <w:tmpl w:val="8C24A57A"/>
    <w:lvl w:ilvl="0" w:tplc="5956C36C">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F773C35"/>
    <w:multiLevelType w:val="hybridMultilevel"/>
    <w:tmpl w:val="2CB47D36"/>
    <w:lvl w:ilvl="0" w:tplc="FAD8B89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6"/>
  </w:num>
  <w:num w:numId="2">
    <w:abstractNumId w:val="27"/>
  </w:num>
  <w:num w:numId="3">
    <w:abstractNumId w:val="1"/>
  </w:num>
  <w:num w:numId="4">
    <w:abstractNumId w:val="7"/>
  </w:num>
  <w:num w:numId="5">
    <w:abstractNumId w:val="13"/>
  </w:num>
  <w:num w:numId="6">
    <w:abstractNumId w:val="4"/>
  </w:num>
  <w:num w:numId="7">
    <w:abstractNumId w:val="25"/>
  </w:num>
  <w:num w:numId="8">
    <w:abstractNumId w:val="3"/>
  </w:num>
  <w:num w:numId="9">
    <w:abstractNumId w:val="16"/>
  </w:num>
  <w:num w:numId="10">
    <w:abstractNumId w:val="9"/>
  </w:num>
  <w:num w:numId="11">
    <w:abstractNumId w:val="18"/>
  </w:num>
  <w:num w:numId="12">
    <w:abstractNumId w:val="30"/>
  </w:num>
  <w:num w:numId="13">
    <w:abstractNumId w:val="0"/>
  </w:num>
  <w:num w:numId="14">
    <w:abstractNumId w:val="24"/>
  </w:num>
  <w:num w:numId="15">
    <w:abstractNumId w:val="23"/>
  </w:num>
  <w:num w:numId="16">
    <w:abstractNumId w:val="20"/>
  </w:num>
  <w:num w:numId="17">
    <w:abstractNumId w:val="28"/>
  </w:num>
  <w:num w:numId="18">
    <w:abstractNumId w:val="23"/>
  </w:num>
  <w:num w:numId="19">
    <w:abstractNumId w:val="2"/>
  </w:num>
  <w:num w:numId="20">
    <w:abstractNumId w:val="6"/>
  </w:num>
  <w:num w:numId="21">
    <w:abstractNumId w:val="21"/>
  </w:num>
  <w:num w:numId="22">
    <w:abstractNumId w:val="10"/>
  </w:num>
  <w:num w:numId="23">
    <w:abstractNumId w:val="15"/>
  </w:num>
  <w:num w:numId="24">
    <w:abstractNumId w:val="11"/>
  </w:num>
  <w:num w:numId="25">
    <w:abstractNumId w:val="23"/>
  </w:num>
  <w:num w:numId="26">
    <w:abstractNumId w:val="29"/>
  </w:num>
  <w:num w:numId="27">
    <w:abstractNumId w:val="17"/>
  </w:num>
  <w:num w:numId="28">
    <w:abstractNumId w:val="12"/>
  </w:num>
  <w:num w:numId="29">
    <w:abstractNumId w:val="14"/>
  </w:num>
  <w:num w:numId="30">
    <w:abstractNumId w:val="5"/>
  </w:num>
  <w:num w:numId="31">
    <w:abstractNumId w:val="22"/>
  </w:num>
  <w:num w:numId="32">
    <w:abstractNumId w:val="8"/>
  </w:num>
  <w:num w:numId="33">
    <w:abstractNumId w:val="23"/>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ttachedTemplate r:id="rId1"/>
  <w:stylePaneFormatFilter w:val="3F01"/>
  <w:trackRevisions/>
  <w:defaultTabStop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819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4FD"/>
    <w:rsid w:val="00006113"/>
    <w:rsid w:val="00011FE5"/>
    <w:rsid w:val="000140C6"/>
    <w:rsid w:val="0003103B"/>
    <w:rsid w:val="00036039"/>
    <w:rsid w:val="000456DC"/>
    <w:rsid w:val="0006280D"/>
    <w:rsid w:val="00067ED4"/>
    <w:rsid w:val="0007018C"/>
    <w:rsid w:val="0008408C"/>
    <w:rsid w:val="0009213B"/>
    <w:rsid w:val="00096129"/>
    <w:rsid w:val="000A2529"/>
    <w:rsid w:val="000E526A"/>
    <w:rsid w:val="000E7109"/>
    <w:rsid w:val="000F4523"/>
    <w:rsid w:val="00102D6A"/>
    <w:rsid w:val="00103D74"/>
    <w:rsid w:val="0010433C"/>
    <w:rsid w:val="0010520B"/>
    <w:rsid w:val="00106B34"/>
    <w:rsid w:val="00124D47"/>
    <w:rsid w:val="00136998"/>
    <w:rsid w:val="00137028"/>
    <w:rsid w:val="001658C3"/>
    <w:rsid w:val="0018310B"/>
    <w:rsid w:val="001936E0"/>
    <w:rsid w:val="00194BD1"/>
    <w:rsid w:val="001A162C"/>
    <w:rsid w:val="001A2239"/>
    <w:rsid w:val="001A239B"/>
    <w:rsid w:val="001A5237"/>
    <w:rsid w:val="001B4DC3"/>
    <w:rsid w:val="001C110D"/>
    <w:rsid w:val="001D073A"/>
    <w:rsid w:val="001D1472"/>
    <w:rsid w:val="001E4B63"/>
    <w:rsid w:val="001E56E5"/>
    <w:rsid w:val="001E798A"/>
    <w:rsid w:val="001E7F13"/>
    <w:rsid w:val="001F000E"/>
    <w:rsid w:val="001F5EE8"/>
    <w:rsid w:val="001F7433"/>
    <w:rsid w:val="0021001E"/>
    <w:rsid w:val="0021702F"/>
    <w:rsid w:val="002367AA"/>
    <w:rsid w:val="00240C82"/>
    <w:rsid w:val="00241730"/>
    <w:rsid w:val="00244B89"/>
    <w:rsid w:val="00260C59"/>
    <w:rsid w:val="0027471C"/>
    <w:rsid w:val="00274829"/>
    <w:rsid w:val="002801E1"/>
    <w:rsid w:val="00280D5A"/>
    <w:rsid w:val="00283A5D"/>
    <w:rsid w:val="00284DCA"/>
    <w:rsid w:val="00287A13"/>
    <w:rsid w:val="00296DDA"/>
    <w:rsid w:val="00297C8D"/>
    <w:rsid w:val="002A3BCE"/>
    <w:rsid w:val="002B4AE3"/>
    <w:rsid w:val="002B4FE8"/>
    <w:rsid w:val="002B670A"/>
    <w:rsid w:val="002C5409"/>
    <w:rsid w:val="002C5E33"/>
    <w:rsid w:val="002C61C3"/>
    <w:rsid w:val="002C72F4"/>
    <w:rsid w:val="002F0D2D"/>
    <w:rsid w:val="002F316A"/>
    <w:rsid w:val="002F3E1E"/>
    <w:rsid w:val="00301FF7"/>
    <w:rsid w:val="003156C0"/>
    <w:rsid w:val="00322122"/>
    <w:rsid w:val="0032792C"/>
    <w:rsid w:val="00330DEC"/>
    <w:rsid w:val="00331924"/>
    <w:rsid w:val="00332AB7"/>
    <w:rsid w:val="003353E4"/>
    <w:rsid w:val="00337997"/>
    <w:rsid w:val="00340AA2"/>
    <w:rsid w:val="00351B39"/>
    <w:rsid w:val="0035593A"/>
    <w:rsid w:val="00366492"/>
    <w:rsid w:val="00377BDD"/>
    <w:rsid w:val="003948AB"/>
    <w:rsid w:val="003A77FA"/>
    <w:rsid w:val="003B230F"/>
    <w:rsid w:val="003B37A4"/>
    <w:rsid w:val="003B49C9"/>
    <w:rsid w:val="003D3687"/>
    <w:rsid w:val="003D67FD"/>
    <w:rsid w:val="003E1DCF"/>
    <w:rsid w:val="003E22BD"/>
    <w:rsid w:val="003F3296"/>
    <w:rsid w:val="00401029"/>
    <w:rsid w:val="004050D6"/>
    <w:rsid w:val="00412476"/>
    <w:rsid w:val="0041349C"/>
    <w:rsid w:val="00424850"/>
    <w:rsid w:val="0042562B"/>
    <w:rsid w:val="00435803"/>
    <w:rsid w:val="00435D2A"/>
    <w:rsid w:val="00453CD5"/>
    <w:rsid w:val="004561CC"/>
    <w:rsid w:val="0046003B"/>
    <w:rsid w:val="004804CC"/>
    <w:rsid w:val="00480BDF"/>
    <w:rsid w:val="004819A3"/>
    <w:rsid w:val="00490020"/>
    <w:rsid w:val="004951D0"/>
    <w:rsid w:val="00496A4A"/>
    <w:rsid w:val="00497380"/>
    <w:rsid w:val="004A0B04"/>
    <w:rsid w:val="004A1037"/>
    <w:rsid w:val="004B62BF"/>
    <w:rsid w:val="004B6E86"/>
    <w:rsid w:val="004B6F75"/>
    <w:rsid w:val="004E0663"/>
    <w:rsid w:val="004E0CE3"/>
    <w:rsid w:val="004E3CA9"/>
    <w:rsid w:val="004F2813"/>
    <w:rsid w:val="0050089F"/>
    <w:rsid w:val="005136F1"/>
    <w:rsid w:val="00515087"/>
    <w:rsid w:val="00533E50"/>
    <w:rsid w:val="00534CB3"/>
    <w:rsid w:val="005462E1"/>
    <w:rsid w:val="005477E5"/>
    <w:rsid w:val="00554084"/>
    <w:rsid w:val="0055442D"/>
    <w:rsid w:val="00557F6D"/>
    <w:rsid w:val="00560C35"/>
    <w:rsid w:val="005644BB"/>
    <w:rsid w:val="00572704"/>
    <w:rsid w:val="00577312"/>
    <w:rsid w:val="005828B0"/>
    <w:rsid w:val="005A6A22"/>
    <w:rsid w:val="005B1228"/>
    <w:rsid w:val="005C2388"/>
    <w:rsid w:val="005C3718"/>
    <w:rsid w:val="005C7AE0"/>
    <w:rsid w:val="005D74BE"/>
    <w:rsid w:val="005E6936"/>
    <w:rsid w:val="005F3B7D"/>
    <w:rsid w:val="005F68AE"/>
    <w:rsid w:val="0060587B"/>
    <w:rsid w:val="0061446A"/>
    <w:rsid w:val="00615F42"/>
    <w:rsid w:val="00633832"/>
    <w:rsid w:val="006444EA"/>
    <w:rsid w:val="00645C4F"/>
    <w:rsid w:val="0065091B"/>
    <w:rsid w:val="00674625"/>
    <w:rsid w:val="0067604F"/>
    <w:rsid w:val="00677C5E"/>
    <w:rsid w:val="00684819"/>
    <w:rsid w:val="006871D1"/>
    <w:rsid w:val="00691178"/>
    <w:rsid w:val="00691B60"/>
    <w:rsid w:val="006A7146"/>
    <w:rsid w:val="006A73D4"/>
    <w:rsid w:val="006B68F6"/>
    <w:rsid w:val="006C1116"/>
    <w:rsid w:val="006C219E"/>
    <w:rsid w:val="006D0BD4"/>
    <w:rsid w:val="006D3911"/>
    <w:rsid w:val="006D5B3C"/>
    <w:rsid w:val="006E781C"/>
    <w:rsid w:val="00712D87"/>
    <w:rsid w:val="00715B0C"/>
    <w:rsid w:val="0072558A"/>
    <w:rsid w:val="00732753"/>
    <w:rsid w:val="00745D97"/>
    <w:rsid w:val="007530D4"/>
    <w:rsid w:val="00755D35"/>
    <w:rsid w:val="007574A6"/>
    <w:rsid w:val="0077061B"/>
    <w:rsid w:val="007926C1"/>
    <w:rsid w:val="00792B42"/>
    <w:rsid w:val="0079758B"/>
    <w:rsid w:val="007A006A"/>
    <w:rsid w:val="007A43F7"/>
    <w:rsid w:val="007A6310"/>
    <w:rsid w:val="007B54FD"/>
    <w:rsid w:val="007C13C4"/>
    <w:rsid w:val="007E650E"/>
    <w:rsid w:val="007F5CAE"/>
    <w:rsid w:val="008064AC"/>
    <w:rsid w:val="00817B76"/>
    <w:rsid w:val="0082689A"/>
    <w:rsid w:val="00826EEB"/>
    <w:rsid w:val="00834631"/>
    <w:rsid w:val="008448D8"/>
    <w:rsid w:val="008511F4"/>
    <w:rsid w:val="008522D0"/>
    <w:rsid w:val="008776CC"/>
    <w:rsid w:val="00881796"/>
    <w:rsid w:val="00890A8A"/>
    <w:rsid w:val="008A2A1B"/>
    <w:rsid w:val="008A48D4"/>
    <w:rsid w:val="008B4F63"/>
    <w:rsid w:val="008B58DD"/>
    <w:rsid w:val="008B706A"/>
    <w:rsid w:val="008F1A88"/>
    <w:rsid w:val="008F5F9C"/>
    <w:rsid w:val="009017A0"/>
    <w:rsid w:val="00902073"/>
    <w:rsid w:val="00904D3A"/>
    <w:rsid w:val="0091258D"/>
    <w:rsid w:val="00931500"/>
    <w:rsid w:val="009355A0"/>
    <w:rsid w:val="00947710"/>
    <w:rsid w:val="00947DBD"/>
    <w:rsid w:val="00947FB5"/>
    <w:rsid w:val="0096226A"/>
    <w:rsid w:val="00966FDA"/>
    <w:rsid w:val="00984149"/>
    <w:rsid w:val="0098751E"/>
    <w:rsid w:val="00990010"/>
    <w:rsid w:val="009901C3"/>
    <w:rsid w:val="009959FA"/>
    <w:rsid w:val="009A4763"/>
    <w:rsid w:val="009A549B"/>
    <w:rsid w:val="009A7FA3"/>
    <w:rsid w:val="009B47BB"/>
    <w:rsid w:val="009B5AAC"/>
    <w:rsid w:val="009C47C7"/>
    <w:rsid w:val="009C6CE4"/>
    <w:rsid w:val="009D01EE"/>
    <w:rsid w:val="009D1C6E"/>
    <w:rsid w:val="009D1FC6"/>
    <w:rsid w:val="009D314F"/>
    <w:rsid w:val="009F2448"/>
    <w:rsid w:val="009F2575"/>
    <w:rsid w:val="009F4BA3"/>
    <w:rsid w:val="00A03E39"/>
    <w:rsid w:val="00A13FB9"/>
    <w:rsid w:val="00A14ADB"/>
    <w:rsid w:val="00A153EF"/>
    <w:rsid w:val="00A22778"/>
    <w:rsid w:val="00A334E9"/>
    <w:rsid w:val="00A40356"/>
    <w:rsid w:val="00A4368F"/>
    <w:rsid w:val="00A63812"/>
    <w:rsid w:val="00A664A5"/>
    <w:rsid w:val="00A7415F"/>
    <w:rsid w:val="00A829A7"/>
    <w:rsid w:val="00A95F69"/>
    <w:rsid w:val="00AB730E"/>
    <w:rsid w:val="00AC72F7"/>
    <w:rsid w:val="00AF2022"/>
    <w:rsid w:val="00AF2F2E"/>
    <w:rsid w:val="00AF40BC"/>
    <w:rsid w:val="00AF42BF"/>
    <w:rsid w:val="00B07FA5"/>
    <w:rsid w:val="00B13E5A"/>
    <w:rsid w:val="00B275AF"/>
    <w:rsid w:val="00B41192"/>
    <w:rsid w:val="00B503A0"/>
    <w:rsid w:val="00B73D3F"/>
    <w:rsid w:val="00B75FC7"/>
    <w:rsid w:val="00B8277D"/>
    <w:rsid w:val="00BB707D"/>
    <w:rsid w:val="00BD11D5"/>
    <w:rsid w:val="00BD7F59"/>
    <w:rsid w:val="00C00208"/>
    <w:rsid w:val="00C01464"/>
    <w:rsid w:val="00C1159A"/>
    <w:rsid w:val="00C20629"/>
    <w:rsid w:val="00C265E8"/>
    <w:rsid w:val="00C50808"/>
    <w:rsid w:val="00C602BF"/>
    <w:rsid w:val="00C92976"/>
    <w:rsid w:val="00C9456B"/>
    <w:rsid w:val="00C95957"/>
    <w:rsid w:val="00CA10E7"/>
    <w:rsid w:val="00CA46DC"/>
    <w:rsid w:val="00CA4A2B"/>
    <w:rsid w:val="00CA4C38"/>
    <w:rsid w:val="00CA6420"/>
    <w:rsid w:val="00CA715E"/>
    <w:rsid w:val="00CC149B"/>
    <w:rsid w:val="00CC192E"/>
    <w:rsid w:val="00CD056B"/>
    <w:rsid w:val="00CD0FB1"/>
    <w:rsid w:val="00CE35F6"/>
    <w:rsid w:val="00CE7F09"/>
    <w:rsid w:val="00CF4964"/>
    <w:rsid w:val="00D03831"/>
    <w:rsid w:val="00D117C0"/>
    <w:rsid w:val="00D17FCD"/>
    <w:rsid w:val="00D249A2"/>
    <w:rsid w:val="00D3047A"/>
    <w:rsid w:val="00D32439"/>
    <w:rsid w:val="00D4567C"/>
    <w:rsid w:val="00D519D6"/>
    <w:rsid w:val="00D51F6E"/>
    <w:rsid w:val="00D5219F"/>
    <w:rsid w:val="00D5469B"/>
    <w:rsid w:val="00D5489A"/>
    <w:rsid w:val="00D659B6"/>
    <w:rsid w:val="00D74854"/>
    <w:rsid w:val="00D811D7"/>
    <w:rsid w:val="00D848BC"/>
    <w:rsid w:val="00D923AD"/>
    <w:rsid w:val="00D923B8"/>
    <w:rsid w:val="00D9290D"/>
    <w:rsid w:val="00DC12B9"/>
    <w:rsid w:val="00DC5B6E"/>
    <w:rsid w:val="00DC65FE"/>
    <w:rsid w:val="00DD1E89"/>
    <w:rsid w:val="00DD2C85"/>
    <w:rsid w:val="00DD3476"/>
    <w:rsid w:val="00DD5C84"/>
    <w:rsid w:val="00DD7365"/>
    <w:rsid w:val="00DE2300"/>
    <w:rsid w:val="00E02814"/>
    <w:rsid w:val="00E1316E"/>
    <w:rsid w:val="00E2487C"/>
    <w:rsid w:val="00E24A50"/>
    <w:rsid w:val="00E34454"/>
    <w:rsid w:val="00E610F4"/>
    <w:rsid w:val="00E731B5"/>
    <w:rsid w:val="00E77046"/>
    <w:rsid w:val="00E808AE"/>
    <w:rsid w:val="00E85A7D"/>
    <w:rsid w:val="00E867F1"/>
    <w:rsid w:val="00EA0987"/>
    <w:rsid w:val="00EA3784"/>
    <w:rsid w:val="00EA52BB"/>
    <w:rsid w:val="00EB00C9"/>
    <w:rsid w:val="00EB4D33"/>
    <w:rsid w:val="00EC5366"/>
    <w:rsid w:val="00EE73F8"/>
    <w:rsid w:val="00EF0FFA"/>
    <w:rsid w:val="00EF12D2"/>
    <w:rsid w:val="00EF5371"/>
    <w:rsid w:val="00F10137"/>
    <w:rsid w:val="00F160A2"/>
    <w:rsid w:val="00F374BD"/>
    <w:rsid w:val="00F54D7E"/>
    <w:rsid w:val="00F56C22"/>
    <w:rsid w:val="00F61B90"/>
    <w:rsid w:val="00F81277"/>
    <w:rsid w:val="00F83602"/>
    <w:rsid w:val="00F861C8"/>
    <w:rsid w:val="00F9077E"/>
    <w:rsid w:val="00F96E7D"/>
    <w:rsid w:val="00FA368E"/>
    <w:rsid w:val="00FB03D2"/>
    <w:rsid w:val="00FC7CF0"/>
    <w:rsid w:val="00FD2C39"/>
    <w:rsid w:val="00FE62E2"/>
    <w:rsid w:val="00FF3197"/>
    <w:rsid w:val="00FF4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a">
    <w:name w:val="Normal"/>
    <w:qFormat/>
    <w:rsid w:val="007A006A"/>
    <w:pPr>
      <w:keepNext/>
      <w:autoSpaceDE w:val="0"/>
      <w:autoSpaceDN w:val="0"/>
      <w:adjustRightInd w:val="0"/>
    </w:pPr>
  </w:style>
  <w:style w:type="paragraph" w:styleId="1">
    <w:name w:val="heading 1"/>
    <w:aliases w:val="heading 1,1. heading 1,标准章,H1,PIM 1,h1,1,Huvudrubrik,h11,h12,h13,h14,h15,h16,h17,h111,h121,h131,h141,h151,h161,h18,h112,h122,h132,h142,h152,h162,h19,h113,h123,h133,h143,h153,h163,heading 1TOC,Alt+1,Heading 0,T1"/>
    <w:next w:val="2"/>
    <w:qFormat/>
    <w:rsid w:val="007A006A"/>
    <w:pPr>
      <w:keepNext/>
      <w:numPr>
        <w:numId w:val="15"/>
      </w:numPr>
      <w:spacing w:before="240" w:after="240"/>
      <w:outlineLvl w:val="0"/>
    </w:pPr>
    <w:rPr>
      <w:b/>
      <w:sz w:val="22"/>
      <w:szCs w:val="32"/>
    </w:rPr>
  </w:style>
  <w:style w:type="paragraph" w:styleId="2">
    <w:name w:val="heading 2"/>
    <w:aliases w:val="heading 2,heading 2 Char Char,heading 2 Char"/>
    <w:next w:val="aa"/>
    <w:link w:val="2Char"/>
    <w:qFormat/>
    <w:rsid w:val="007A006A"/>
    <w:pPr>
      <w:keepNext/>
      <w:numPr>
        <w:ilvl w:val="1"/>
        <w:numId w:val="15"/>
      </w:numPr>
      <w:spacing w:before="240" w:after="240"/>
      <w:outlineLvl w:val="1"/>
    </w:pPr>
    <w:rPr>
      <w:bCs/>
      <w:sz w:val="22"/>
      <w:szCs w:val="22"/>
    </w:rPr>
  </w:style>
  <w:style w:type="paragraph" w:styleId="30">
    <w:name w:val="heading 3"/>
    <w:aliases w:val="heading 3,heading 3 Char Char Char Char,heading 3 Char Char,heading 3 Char Char Char,Char Char Char Char Char Char Char,标题 31,Char Char Char Char Char Char Char1 Char Char Char Char,Char Char Char Char Char Char Char1 Char Char,标题 3 Char Char Char"/>
    <w:next w:val="aa"/>
    <w:link w:val="3Char"/>
    <w:qFormat/>
    <w:rsid w:val="007A006A"/>
    <w:pPr>
      <w:keepNext/>
      <w:numPr>
        <w:ilvl w:val="2"/>
        <w:numId w:val="15"/>
      </w:numPr>
      <w:spacing w:before="240" w:after="240"/>
      <w:outlineLvl w:val="2"/>
    </w:pPr>
    <w:rPr>
      <w:sz w:val="22"/>
      <w:szCs w:val="24"/>
    </w:rPr>
  </w:style>
  <w:style w:type="paragraph" w:styleId="4">
    <w:name w:val="heading 4"/>
    <w:aliases w:val="heading 4,标题 4 Char,标题 4 Char1 Char Char,标题 4 Char Char,标题 4 Char1 Char Char Char,标题 4 Char1 Char Char Char Char Char Char,标题 4 Char1 Char Char Char Char Char,Heading 4 Char,sect 1.2.3.4,Ref Heading 1,rh1,H4 Char,标题 41,标题 4 Char Char1,标题 4 Char1,H4"/>
    <w:next w:val="aa"/>
    <w:qFormat/>
    <w:rsid w:val="007A006A"/>
    <w:pPr>
      <w:keepNext/>
      <w:spacing w:before="160" w:after="160"/>
      <w:outlineLvl w:val="3"/>
    </w:pPr>
    <w:rPr>
      <w:sz w:val="22"/>
      <w:szCs w:val="21"/>
    </w:rPr>
  </w:style>
  <w:style w:type="paragraph" w:styleId="5">
    <w:name w:val="heading 5"/>
    <w:aliases w:val="heading 5"/>
    <w:next w:val="aa"/>
    <w:link w:val="5Char"/>
    <w:qFormat/>
    <w:rsid w:val="007A006A"/>
    <w:pPr>
      <w:keepNext/>
      <w:numPr>
        <w:ilvl w:val="4"/>
        <w:numId w:val="7"/>
      </w:numPr>
      <w:tabs>
        <w:tab w:val="clear" w:pos="765"/>
      </w:tabs>
      <w:ind w:leftChars="284" w:left="993" w:hangingChars="193" w:hanging="425"/>
      <w:outlineLvl w:val="4"/>
    </w:pPr>
    <w:rPr>
      <w:sz w:val="22"/>
      <w:szCs w:val="21"/>
    </w:rPr>
  </w:style>
  <w:style w:type="paragraph" w:styleId="6">
    <w:name w:val="heading 6"/>
    <w:aliases w:val="heading 6"/>
    <w:next w:val="aa"/>
    <w:link w:val="6Char"/>
    <w:qFormat/>
    <w:rsid w:val="007A006A"/>
    <w:pPr>
      <w:keepNext/>
      <w:numPr>
        <w:ilvl w:val="5"/>
        <w:numId w:val="7"/>
      </w:numPr>
      <w:tabs>
        <w:tab w:val="clear" w:pos="765"/>
      </w:tabs>
      <w:ind w:leftChars="283" w:left="991" w:hangingChars="193" w:hanging="425"/>
      <w:outlineLvl w:val="5"/>
    </w:pPr>
    <w:rPr>
      <w:sz w:val="22"/>
      <w:szCs w:val="21"/>
    </w:rPr>
  </w:style>
  <w:style w:type="paragraph" w:styleId="7">
    <w:name w:val="heading 7"/>
    <w:aliases w:val="heading 7"/>
    <w:next w:val="aa"/>
    <w:qFormat/>
    <w:rsid w:val="007A006A"/>
    <w:pPr>
      <w:keepNext/>
      <w:numPr>
        <w:ilvl w:val="6"/>
        <w:numId w:val="7"/>
      </w:numPr>
      <w:tabs>
        <w:tab w:val="clear" w:pos="765"/>
      </w:tabs>
      <w:ind w:leftChars="283" w:left="991" w:hangingChars="193" w:hanging="425"/>
      <w:outlineLvl w:val="6"/>
    </w:pPr>
    <w:rPr>
      <w:sz w:val="22"/>
      <w:szCs w:val="21"/>
    </w:rPr>
  </w:style>
  <w:style w:type="paragraph" w:styleId="8">
    <w:name w:val="heading 8"/>
    <w:aliases w:val="heading 8"/>
    <w:basedOn w:val="7"/>
    <w:next w:val="aa"/>
    <w:qFormat/>
    <w:rsid w:val="007A006A"/>
    <w:pPr>
      <w:numPr>
        <w:ilvl w:val="0"/>
        <w:numId w:val="0"/>
      </w:numPr>
      <w:outlineLvl w:val="7"/>
    </w:pPr>
  </w:style>
  <w:style w:type="paragraph" w:styleId="9">
    <w:name w:val="heading 9"/>
    <w:aliases w:val="heading 9"/>
    <w:basedOn w:val="8"/>
    <w:next w:val="aa"/>
    <w:qFormat/>
    <w:rsid w:val="007A006A"/>
    <w:pPr>
      <w:outlineLvl w:val="8"/>
    </w:p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bc">
    <w:name w:val="标题 abc"/>
    <w:basedOn w:val="aa"/>
    <w:rsid w:val="007A006A"/>
    <w:pPr>
      <w:tabs>
        <w:tab w:val="num" w:pos="360"/>
      </w:tabs>
      <w:spacing w:beforeLines="50"/>
      <w:jc w:val="both"/>
    </w:pPr>
    <w:rPr>
      <w:sz w:val="22"/>
    </w:rPr>
  </w:style>
  <w:style w:type="paragraph" w:customStyle="1" w:styleId="ae">
    <w:name w:val="代码样式"/>
    <w:basedOn w:val="aa"/>
    <w:rsid w:val="007A006A"/>
    <w:pPr>
      <w:spacing w:before="105"/>
      <w:ind w:left="1134"/>
    </w:pPr>
    <w:rPr>
      <w:rFonts w:ascii="Courier New" w:hAnsi="Courier New" w:cs="Courier New"/>
      <w:sz w:val="21"/>
    </w:rPr>
  </w:style>
  <w:style w:type="paragraph" w:customStyle="1" w:styleId="a0">
    <w:name w:val="参考资料清单"/>
    <w:basedOn w:val="aa"/>
    <w:autoRedefine/>
    <w:rsid w:val="007A006A"/>
    <w:pPr>
      <w:numPr>
        <w:numId w:val="8"/>
      </w:numPr>
      <w:spacing w:line="360" w:lineRule="auto"/>
      <w:jc w:val="both"/>
    </w:pPr>
    <w:rPr>
      <w:rFonts w:ascii="Arial" w:hAnsi="Arial"/>
      <w:sz w:val="21"/>
      <w:szCs w:val="21"/>
    </w:rPr>
  </w:style>
  <w:style w:type="paragraph" w:customStyle="1" w:styleId="Char">
    <w:name w:val="编写建议 Char"/>
    <w:basedOn w:val="aa"/>
    <w:link w:val="CharChar"/>
    <w:rsid w:val="007A006A"/>
    <w:pPr>
      <w:spacing w:line="360" w:lineRule="auto"/>
      <w:ind w:firstLineChars="200" w:firstLine="200"/>
    </w:pPr>
    <w:rPr>
      <w:rFonts w:ascii="Arial" w:hAnsi="Arial" w:cs="Arial"/>
      <w:i/>
      <w:color w:val="0000FF"/>
      <w:sz w:val="21"/>
      <w:szCs w:val="21"/>
    </w:rPr>
  </w:style>
  <w:style w:type="paragraph" w:customStyle="1" w:styleId="af">
    <w:name w:val="表格文本居中"/>
    <w:basedOn w:val="aa"/>
    <w:rsid w:val="007A006A"/>
    <w:pPr>
      <w:jc w:val="center"/>
    </w:pPr>
    <w:rPr>
      <w:sz w:val="21"/>
    </w:rPr>
  </w:style>
  <w:style w:type="paragraph" w:customStyle="1" w:styleId="af0">
    <w:name w:val="点号"/>
    <w:basedOn w:val="aa"/>
    <w:rsid w:val="007A006A"/>
    <w:pPr>
      <w:spacing w:beforeLines="50"/>
      <w:ind w:left="1231" w:hanging="284"/>
    </w:pPr>
    <w:rPr>
      <w:sz w:val="21"/>
    </w:rPr>
  </w:style>
  <w:style w:type="paragraph" w:customStyle="1" w:styleId="af1">
    <w:name w:val="表格列标题"/>
    <w:basedOn w:val="aa"/>
    <w:rsid w:val="007A006A"/>
    <w:pPr>
      <w:jc w:val="center"/>
    </w:pPr>
    <w:rPr>
      <w:b/>
      <w:sz w:val="21"/>
    </w:rPr>
  </w:style>
  <w:style w:type="paragraph" w:customStyle="1" w:styleId="af2">
    <w:name w:val="页脚样式"/>
    <w:basedOn w:val="aa"/>
    <w:rsid w:val="007A006A"/>
    <w:pPr>
      <w:spacing w:before="90"/>
    </w:pPr>
    <w:rPr>
      <w:sz w:val="18"/>
    </w:rPr>
  </w:style>
  <w:style w:type="paragraph" w:customStyle="1" w:styleId="af3">
    <w:name w:val="封面华为技术"/>
    <w:basedOn w:val="aa"/>
    <w:autoRedefine/>
    <w:rsid w:val="007A006A"/>
    <w:pPr>
      <w:spacing w:line="360" w:lineRule="auto"/>
      <w:jc w:val="center"/>
    </w:pPr>
    <w:rPr>
      <w:rFonts w:ascii="Arial" w:eastAsia="黑体" w:hAnsi="Arial"/>
      <w:sz w:val="32"/>
      <w:szCs w:val="32"/>
    </w:rPr>
  </w:style>
  <w:style w:type="paragraph" w:customStyle="1" w:styleId="af4">
    <w:name w:val="脚注"/>
    <w:basedOn w:val="aa"/>
    <w:rsid w:val="007A006A"/>
    <w:pPr>
      <w:spacing w:after="90"/>
    </w:pPr>
    <w:rPr>
      <w:sz w:val="18"/>
    </w:rPr>
  </w:style>
  <w:style w:type="paragraph" w:customStyle="1" w:styleId="af5">
    <w:name w:val="页眉密级样式"/>
    <w:basedOn w:val="aa"/>
    <w:rsid w:val="007A006A"/>
    <w:pPr>
      <w:jc w:val="right"/>
    </w:pPr>
    <w:rPr>
      <w:sz w:val="18"/>
    </w:rPr>
  </w:style>
  <w:style w:type="paragraph" w:customStyle="1" w:styleId="af6">
    <w:name w:val="封面表格文本"/>
    <w:basedOn w:val="aa"/>
    <w:autoRedefine/>
    <w:rsid w:val="007A006A"/>
    <w:pPr>
      <w:jc w:val="center"/>
    </w:pPr>
    <w:rPr>
      <w:rFonts w:ascii="Arial" w:hAnsi="Arial"/>
      <w:sz w:val="21"/>
      <w:szCs w:val="21"/>
    </w:rPr>
  </w:style>
  <w:style w:type="paragraph" w:customStyle="1" w:styleId="af7">
    <w:name w:val="封面文档标题"/>
    <w:basedOn w:val="aa"/>
    <w:autoRedefine/>
    <w:rsid w:val="007A006A"/>
    <w:pPr>
      <w:spacing w:line="360" w:lineRule="auto"/>
      <w:jc w:val="center"/>
    </w:pPr>
    <w:rPr>
      <w:rFonts w:ascii="Arial" w:eastAsia="黑体" w:hAnsi="Arial"/>
      <w:bCs/>
      <w:sz w:val="44"/>
      <w:szCs w:val="44"/>
    </w:rPr>
  </w:style>
  <w:style w:type="paragraph" w:customStyle="1" w:styleId="af8">
    <w:name w:val="目录页编号文本样式"/>
    <w:basedOn w:val="aa"/>
    <w:rsid w:val="007A006A"/>
    <w:pPr>
      <w:jc w:val="right"/>
    </w:pPr>
    <w:rPr>
      <w:sz w:val="21"/>
    </w:rPr>
  </w:style>
  <w:style w:type="paragraph" w:customStyle="1" w:styleId="af9">
    <w:name w:val="页眉文档名称样式"/>
    <w:basedOn w:val="aa"/>
    <w:rsid w:val="007A006A"/>
    <w:rPr>
      <w:sz w:val="18"/>
    </w:rPr>
  </w:style>
  <w:style w:type="paragraph" w:styleId="afa">
    <w:name w:val="Body Text"/>
    <w:basedOn w:val="aa"/>
    <w:rsid w:val="007A006A"/>
    <w:pPr>
      <w:spacing w:after="120"/>
    </w:pPr>
  </w:style>
  <w:style w:type="paragraph" w:styleId="afb">
    <w:name w:val="Body Text First Indent"/>
    <w:basedOn w:val="aa"/>
    <w:link w:val="Char0"/>
    <w:rsid w:val="005A6A22"/>
    <w:pPr>
      <w:spacing w:line="360" w:lineRule="auto"/>
      <w:ind w:firstLineChars="200" w:firstLine="200"/>
    </w:pPr>
    <w:rPr>
      <w:rFonts w:ascii="Arial" w:hAnsi="Arial"/>
      <w:sz w:val="21"/>
      <w:szCs w:val="21"/>
    </w:rPr>
  </w:style>
  <w:style w:type="paragraph" w:customStyle="1" w:styleId="a2">
    <w:name w:val="表号"/>
    <w:basedOn w:val="aa"/>
    <w:next w:val="afb"/>
    <w:autoRedefine/>
    <w:rsid w:val="007A006A"/>
    <w:pPr>
      <w:keepNext w:val="0"/>
      <w:keepLines/>
      <w:widowControl w:val="0"/>
      <w:numPr>
        <w:numId w:val="11"/>
      </w:numPr>
      <w:spacing w:line="360" w:lineRule="auto"/>
      <w:jc w:val="center"/>
    </w:pPr>
    <w:rPr>
      <w:rFonts w:ascii="Arial" w:hAnsi="Arial"/>
      <w:sz w:val="18"/>
      <w:szCs w:val="18"/>
    </w:rPr>
  </w:style>
  <w:style w:type="paragraph" w:customStyle="1" w:styleId="afc">
    <w:name w:val="关键词"/>
    <w:basedOn w:val="afd"/>
    <w:rsid w:val="007A006A"/>
  </w:style>
  <w:style w:type="paragraph" w:customStyle="1" w:styleId="afe">
    <w:name w:val="修订记录"/>
    <w:basedOn w:val="aa"/>
    <w:rsid w:val="007A006A"/>
    <w:pPr>
      <w:spacing w:before="300" w:after="150" w:line="360" w:lineRule="auto"/>
      <w:jc w:val="center"/>
    </w:pPr>
    <w:rPr>
      <w:rFonts w:ascii="Arial" w:eastAsia="黑体" w:hAnsi="Arial"/>
      <w:sz w:val="32"/>
      <w:szCs w:val="32"/>
    </w:rPr>
  </w:style>
  <w:style w:type="paragraph" w:customStyle="1" w:styleId="aff">
    <w:name w:val="目录"/>
    <w:basedOn w:val="aa"/>
    <w:next w:val="aff0"/>
    <w:autoRedefine/>
    <w:rsid w:val="007A006A"/>
    <w:pPr>
      <w:keepNext w:val="0"/>
      <w:adjustRightInd/>
      <w:spacing w:before="480" w:after="360"/>
      <w:jc w:val="center"/>
    </w:pPr>
    <w:rPr>
      <w:rFonts w:ascii="Arial" w:eastAsia="黑体" w:hAnsi="Arial"/>
      <w:sz w:val="32"/>
      <w:szCs w:val="32"/>
    </w:rPr>
  </w:style>
  <w:style w:type="paragraph" w:customStyle="1" w:styleId="a1">
    <w:name w:val="图号"/>
    <w:basedOn w:val="aa"/>
    <w:rsid w:val="007A006A"/>
    <w:pPr>
      <w:numPr>
        <w:ilvl w:val="7"/>
        <w:numId w:val="9"/>
      </w:numPr>
      <w:spacing w:before="105" w:line="360" w:lineRule="auto"/>
      <w:jc w:val="center"/>
    </w:pPr>
    <w:rPr>
      <w:rFonts w:ascii="Arial" w:hAnsi="Arial"/>
      <w:sz w:val="18"/>
      <w:szCs w:val="18"/>
    </w:rPr>
  </w:style>
  <w:style w:type="paragraph" w:customStyle="1" w:styleId="aff1">
    <w:name w:val="文档标题"/>
    <w:basedOn w:val="aa"/>
    <w:rsid w:val="007A006A"/>
    <w:pPr>
      <w:tabs>
        <w:tab w:val="left" w:pos="0"/>
      </w:tabs>
      <w:spacing w:before="300" w:after="300"/>
      <w:jc w:val="center"/>
    </w:pPr>
    <w:rPr>
      <w:rFonts w:ascii="Arial" w:eastAsia="黑体" w:hAnsi="Arial"/>
      <w:sz w:val="32"/>
      <w:szCs w:val="32"/>
    </w:rPr>
  </w:style>
  <w:style w:type="paragraph" w:customStyle="1" w:styleId="afd">
    <w:name w:val="摘要"/>
    <w:basedOn w:val="aa"/>
    <w:rsid w:val="007A006A"/>
    <w:pPr>
      <w:tabs>
        <w:tab w:val="left" w:pos="907"/>
      </w:tabs>
      <w:spacing w:line="360" w:lineRule="auto"/>
      <w:ind w:left="879" w:hanging="879"/>
      <w:jc w:val="both"/>
    </w:pPr>
    <w:rPr>
      <w:rFonts w:ascii="Arial" w:hAnsi="Arial"/>
      <w:b/>
      <w:sz w:val="21"/>
      <w:szCs w:val="21"/>
    </w:rPr>
  </w:style>
  <w:style w:type="paragraph" w:customStyle="1" w:styleId="aff2">
    <w:name w:val="表格文本"/>
    <w:basedOn w:val="aa"/>
    <w:autoRedefine/>
    <w:rsid w:val="00515087"/>
    <w:pPr>
      <w:keepNext w:val="0"/>
      <w:tabs>
        <w:tab w:val="decimal" w:pos="0"/>
      </w:tabs>
    </w:pPr>
    <w:rPr>
      <w:rFonts w:ascii="Arial" w:hAnsi="Arial"/>
      <w:bCs/>
      <w:noProof/>
    </w:rPr>
  </w:style>
  <w:style w:type="paragraph" w:customStyle="1" w:styleId="aff3">
    <w:name w:val="缺省文本"/>
    <w:basedOn w:val="aa"/>
    <w:rsid w:val="007A006A"/>
    <w:pPr>
      <w:spacing w:line="360" w:lineRule="auto"/>
    </w:pPr>
    <w:rPr>
      <w:rFonts w:ascii="Arial" w:hAnsi="Arial"/>
      <w:sz w:val="21"/>
      <w:szCs w:val="21"/>
    </w:rPr>
  </w:style>
  <w:style w:type="paragraph" w:styleId="10">
    <w:name w:val="toc 1"/>
    <w:basedOn w:val="aa"/>
    <w:next w:val="aa"/>
    <w:autoRedefine/>
    <w:uiPriority w:val="39"/>
    <w:rsid w:val="003B230F"/>
    <w:pPr>
      <w:keepNext w:val="0"/>
      <w:tabs>
        <w:tab w:val="left" w:pos="453"/>
        <w:tab w:val="right" w:leader="dot" w:pos="9016"/>
      </w:tabs>
      <w:ind w:left="198" w:hanging="113"/>
    </w:pPr>
    <w:rPr>
      <w:rFonts w:ascii="Arial" w:hAnsi="Arial"/>
      <w:sz w:val="21"/>
      <w:szCs w:val="21"/>
    </w:rPr>
  </w:style>
  <w:style w:type="paragraph" w:styleId="20">
    <w:name w:val="toc 2"/>
    <w:basedOn w:val="aa"/>
    <w:autoRedefine/>
    <w:uiPriority w:val="39"/>
    <w:rsid w:val="007A006A"/>
    <w:pPr>
      <w:ind w:left="453" w:hanging="283"/>
    </w:pPr>
    <w:rPr>
      <w:rFonts w:ascii="Arial" w:hAnsi="Arial"/>
      <w:sz w:val="21"/>
      <w:szCs w:val="21"/>
    </w:rPr>
  </w:style>
  <w:style w:type="character" w:styleId="aff4">
    <w:name w:val="Hyperlink"/>
    <w:basedOn w:val="ab"/>
    <w:uiPriority w:val="99"/>
    <w:rsid w:val="007A006A"/>
    <w:rPr>
      <w:color w:val="0000FF"/>
      <w:u w:val="single"/>
    </w:rPr>
  </w:style>
  <w:style w:type="paragraph" w:styleId="31">
    <w:name w:val="toc 3"/>
    <w:basedOn w:val="aa"/>
    <w:autoRedefine/>
    <w:uiPriority w:val="39"/>
    <w:rsid w:val="007A006A"/>
    <w:pPr>
      <w:ind w:left="794" w:hanging="454"/>
    </w:pPr>
    <w:rPr>
      <w:rFonts w:ascii="Arial" w:hAnsi="Arial"/>
      <w:sz w:val="21"/>
      <w:szCs w:val="21"/>
    </w:rPr>
  </w:style>
  <w:style w:type="paragraph" w:styleId="40">
    <w:name w:val="toc 4"/>
    <w:basedOn w:val="aa"/>
    <w:autoRedefine/>
    <w:semiHidden/>
    <w:rsid w:val="007A006A"/>
    <w:pPr>
      <w:ind w:left="1134" w:hanging="567"/>
    </w:pPr>
    <w:rPr>
      <w:rFonts w:ascii="Arial" w:hAnsi="Arial"/>
      <w:sz w:val="21"/>
      <w:szCs w:val="21"/>
    </w:rPr>
  </w:style>
  <w:style w:type="paragraph" w:styleId="50">
    <w:name w:val="toc 5"/>
    <w:basedOn w:val="aa"/>
    <w:next w:val="aa"/>
    <w:autoRedefine/>
    <w:semiHidden/>
    <w:rsid w:val="007A006A"/>
    <w:pPr>
      <w:ind w:left="1680"/>
    </w:pPr>
  </w:style>
  <w:style w:type="paragraph" w:styleId="60">
    <w:name w:val="toc 6"/>
    <w:basedOn w:val="aa"/>
    <w:autoRedefine/>
    <w:semiHidden/>
    <w:rsid w:val="007A006A"/>
    <w:pPr>
      <w:ind w:left="1757" w:hanging="907"/>
    </w:pPr>
    <w:rPr>
      <w:sz w:val="21"/>
    </w:rPr>
  </w:style>
  <w:style w:type="paragraph" w:styleId="70">
    <w:name w:val="toc 7"/>
    <w:basedOn w:val="aa"/>
    <w:next w:val="aa"/>
    <w:autoRedefine/>
    <w:semiHidden/>
    <w:rsid w:val="007A006A"/>
    <w:pPr>
      <w:ind w:left="2520"/>
    </w:pPr>
  </w:style>
  <w:style w:type="paragraph" w:styleId="80">
    <w:name w:val="toc 8"/>
    <w:basedOn w:val="aa"/>
    <w:next w:val="aa"/>
    <w:autoRedefine/>
    <w:semiHidden/>
    <w:rsid w:val="007A006A"/>
    <w:pPr>
      <w:ind w:left="2940"/>
    </w:pPr>
  </w:style>
  <w:style w:type="paragraph" w:styleId="90">
    <w:name w:val="toc 9"/>
    <w:basedOn w:val="aa"/>
    <w:next w:val="aa"/>
    <w:autoRedefine/>
    <w:semiHidden/>
    <w:rsid w:val="007A006A"/>
    <w:pPr>
      <w:ind w:left="3360"/>
    </w:pPr>
  </w:style>
  <w:style w:type="paragraph" w:styleId="aff5">
    <w:name w:val="table of figures"/>
    <w:basedOn w:val="10"/>
    <w:autoRedefine/>
    <w:semiHidden/>
    <w:rsid w:val="007A006A"/>
    <w:pPr>
      <w:widowControl w:val="0"/>
      <w:spacing w:before="300" w:after="150" w:line="360" w:lineRule="auto"/>
      <w:jc w:val="center"/>
    </w:pPr>
  </w:style>
  <w:style w:type="paragraph" w:styleId="aff6">
    <w:name w:val="header"/>
    <w:basedOn w:val="aa"/>
    <w:autoRedefine/>
    <w:rsid w:val="007A006A"/>
    <w:pPr>
      <w:tabs>
        <w:tab w:val="center" w:pos="4153"/>
        <w:tab w:val="right" w:pos="8306"/>
      </w:tabs>
      <w:snapToGrid w:val="0"/>
      <w:jc w:val="center"/>
    </w:pPr>
    <w:rPr>
      <w:rFonts w:ascii="Arial" w:hAnsi="Arial"/>
      <w:sz w:val="18"/>
      <w:szCs w:val="18"/>
    </w:rPr>
  </w:style>
  <w:style w:type="paragraph" w:styleId="aff7">
    <w:name w:val="footer"/>
    <w:basedOn w:val="aa"/>
    <w:autoRedefine/>
    <w:rsid w:val="007A006A"/>
    <w:pPr>
      <w:tabs>
        <w:tab w:val="center" w:pos="4510"/>
        <w:tab w:val="right" w:pos="9020"/>
      </w:tabs>
      <w:spacing w:line="360" w:lineRule="auto"/>
    </w:pPr>
    <w:rPr>
      <w:rFonts w:ascii="Arial" w:hAnsi="Arial"/>
      <w:sz w:val="18"/>
      <w:szCs w:val="18"/>
    </w:rPr>
  </w:style>
  <w:style w:type="paragraph" w:customStyle="1" w:styleId="abstract">
    <w:name w:val="abstract"/>
    <w:basedOn w:val="aa"/>
    <w:autoRedefine/>
    <w:rsid w:val="007A006A"/>
    <w:pPr>
      <w:numPr>
        <w:ilvl w:val="12"/>
      </w:numPr>
      <w:tabs>
        <w:tab w:val="left" w:pos="907"/>
      </w:tabs>
      <w:spacing w:line="360" w:lineRule="auto"/>
      <w:ind w:left="879" w:hanging="879"/>
      <w:jc w:val="both"/>
    </w:pPr>
    <w:rPr>
      <w:sz w:val="21"/>
    </w:rPr>
  </w:style>
  <w:style w:type="paragraph" w:customStyle="1" w:styleId="annotation">
    <w:name w:val="annotation"/>
    <w:basedOn w:val="aa"/>
    <w:autoRedefine/>
    <w:rsid w:val="007A006A"/>
    <w:pPr>
      <w:keepLines/>
      <w:numPr>
        <w:ilvl w:val="12"/>
      </w:numPr>
      <w:spacing w:line="360" w:lineRule="auto"/>
      <w:ind w:left="1134"/>
      <w:jc w:val="both"/>
    </w:pPr>
    <w:rPr>
      <w:sz w:val="21"/>
    </w:rPr>
  </w:style>
  <w:style w:type="paragraph" w:customStyle="1" w:styleId="catalog">
    <w:name w:val="catalog"/>
    <w:basedOn w:val="aa"/>
    <w:autoRedefine/>
    <w:rsid w:val="007A006A"/>
    <w:pPr>
      <w:pageBreakBefore/>
      <w:numPr>
        <w:ilvl w:val="12"/>
      </w:numPr>
      <w:spacing w:before="300" w:after="150" w:line="360" w:lineRule="auto"/>
      <w:jc w:val="center"/>
    </w:pPr>
    <w:rPr>
      <w:rFonts w:ascii="黑体" w:eastAsia="黑体"/>
      <w:sz w:val="30"/>
    </w:rPr>
  </w:style>
  <w:style w:type="paragraph" w:customStyle="1" w:styleId="catalog1">
    <w:name w:val="catalog 1"/>
    <w:basedOn w:val="aa"/>
    <w:autoRedefine/>
    <w:rsid w:val="007A006A"/>
    <w:pPr>
      <w:ind w:left="198" w:hanging="113"/>
    </w:pPr>
    <w:rPr>
      <w:sz w:val="21"/>
    </w:rPr>
  </w:style>
  <w:style w:type="paragraph" w:customStyle="1" w:styleId="catalog2">
    <w:name w:val="catalog 2"/>
    <w:basedOn w:val="aa"/>
    <w:rsid w:val="007A006A"/>
    <w:pPr>
      <w:ind w:left="453" w:hanging="283"/>
    </w:pPr>
    <w:rPr>
      <w:sz w:val="21"/>
    </w:rPr>
  </w:style>
  <w:style w:type="paragraph" w:customStyle="1" w:styleId="catalog3">
    <w:name w:val="catalog 3"/>
    <w:basedOn w:val="aa"/>
    <w:autoRedefine/>
    <w:rsid w:val="007A006A"/>
    <w:pPr>
      <w:ind w:left="794" w:hanging="454"/>
    </w:pPr>
    <w:rPr>
      <w:sz w:val="21"/>
    </w:rPr>
  </w:style>
  <w:style w:type="paragraph" w:customStyle="1" w:styleId="catalog4">
    <w:name w:val="catalog 4"/>
    <w:basedOn w:val="aa"/>
    <w:autoRedefine/>
    <w:rsid w:val="007A006A"/>
    <w:pPr>
      <w:ind w:left="1134" w:hanging="567"/>
    </w:pPr>
    <w:rPr>
      <w:sz w:val="21"/>
    </w:rPr>
  </w:style>
  <w:style w:type="paragraph" w:customStyle="1" w:styleId="catalog5">
    <w:name w:val="catalog 5"/>
    <w:basedOn w:val="aa"/>
    <w:rsid w:val="007A006A"/>
    <w:pPr>
      <w:ind w:left="680"/>
    </w:pPr>
    <w:rPr>
      <w:sz w:val="21"/>
    </w:rPr>
  </w:style>
  <w:style w:type="paragraph" w:customStyle="1" w:styleId="catalog6">
    <w:name w:val="catalog 6"/>
    <w:basedOn w:val="aa"/>
    <w:autoRedefine/>
    <w:rsid w:val="007A006A"/>
    <w:pPr>
      <w:ind w:left="1757" w:hanging="907"/>
    </w:pPr>
    <w:rPr>
      <w:sz w:val="21"/>
    </w:rPr>
  </w:style>
  <w:style w:type="paragraph" w:customStyle="1" w:styleId="catalog7">
    <w:name w:val="catalog 7"/>
    <w:basedOn w:val="aa"/>
    <w:autoRedefine/>
    <w:rsid w:val="007A006A"/>
    <w:pPr>
      <w:ind w:left="2041" w:hanging="1077"/>
    </w:pPr>
    <w:rPr>
      <w:rFonts w:ascii="宋体"/>
      <w:sz w:val="21"/>
    </w:rPr>
  </w:style>
  <w:style w:type="paragraph" w:customStyle="1" w:styleId="catalog8">
    <w:name w:val="catalog 8"/>
    <w:basedOn w:val="aa"/>
    <w:autoRedefine/>
    <w:rsid w:val="007A006A"/>
    <w:pPr>
      <w:ind w:left="113"/>
    </w:pPr>
    <w:rPr>
      <w:sz w:val="21"/>
    </w:rPr>
  </w:style>
  <w:style w:type="paragraph" w:customStyle="1" w:styleId="catalog9">
    <w:name w:val="catalog 9"/>
    <w:basedOn w:val="aa"/>
    <w:autoRedefine/>
    <w:rsid w:val="007A006A"/>
    <w:pPr>
      <w:ind w:left="113"/>
    </w:pPr>
    <w:rPr>
      <w:sz w:val="21"/>
    </w:rPr>
  </w:style>
  <w:style w:type="paragraph" w:customStyle="1" w:styleId="catalogoffigureandtable">
    <w:name w:val="catalog of figure and table"/>
    <w:basedOn w:val="aa"/>
    <w:autoRedefine/>
    <w:rsid w:val="007A006A"/>
    <w:pPr>
      <w:spacing w:before="300" w:after="150" w:line="360" w:lineRule="auto"/>
      <w:jc w:val="center"/>
    </w:pPr>
    <w:rPr>
      <w:rFonts w:ascii="黑体" w:eastAsia="黑体"/>
      <w:sz w:val="30"/>
    </w:rPr>
  </w:style>
  <w:style w:type="paragraph" w:customStyle="1" w:styleId="chaptertitle">
    <w:name w:val="chapter title"/>
    <w:basedOn w:val="aa"/>
    <w:autoRedefine/>
    <w:rsid w:val="007A006A"/>
    <w:pPr>
      <w:tabs>
        <w:tab w:val="left" w:pos="0"/>
      </w:tabs>
      <w:spacing w:before="300" w:after="300"/>
      <w:jc w:val="center"/>
    </w:pPr>
    <w:rPr>
      <w:rFonts w:ascii="Arial" w:hAnsi="Arial"/>
      <w:sz w:val="30"/>
    </w:rPr>
  </w:style>
  <w:style w:type="paragraph" w:customStyle="1" w:styleId="code">
    <w:name w:val="code"/>
    <w:basedOn w:val="aa"/>
    <w:autoRedefine/>
    <w:rsid w:val="007A006A"/>
    <w:pPr>
      <w:spacing w:line="360" w:lineRule="auto"/>
      <w:ind w:left="1134"/>
      <w:jc w:val="both"/>
    </w:pPr>
    <w:rPr>
      <w:rFonts w:ascii="Courier New" w:hAnsi="Courier New"/>
      <w:sz w:val="18"/>
    </w:rPr>
  </w:style>
  <w:style w:type="paragraph" w:customStyle="1" w:styleId="compilingadvice">
    <w:name w:val="compiling advice"/>
    <w:basedOn w:val="aa"/>
    <w:autoRedefine/>
    <w:rsid w:val="007A006A"/>
    <w:pPr>
      <w:spacing w:line="360" w:lineRule="auto"/>
      <w:ind w:left="1134"/>
      <w:jc w:val="both"/>
    </w:pPr>
    <w:rPr>
      <w:i/>
      <w:color w:val="0000FF"/>
      <w:sz w:val="21"/>
    </w:rPr>
  </w:style>
  <w:style w:type="paragraph" w:customStyle="1" w:styleId="confidentialitylevelonheader">
    <w:name w:val="confidentiality level on header"/>
    <w:basedOn w:val="aa"/>
    <w:autoRedefine/>
    <w:rsid w:val="007A006A"/>
    <w:pPr>
      <w:jc w:val="right"/>
    </w:pPr>
    <w:rPr>
      <w:sz w:val="18"/>
    </w:rPr>
  </w:style>
  <w:style w:type="paragraph" w:customStyle="1" w:styleId="defaulttext">
    <w:name w:val="default text"/>
    <w:basedOn w:val="aa"/>
    <w:autoRedefine/>
    <w:rsid w:val="007A006A"/>
    <w:pPr>
      <w:spacing w:line="360" w:lineRule="auto"/>
    </w:pPr>
    <w:rPr>
      <w:sz w:val="21"/>
    </w:rPr>
  </w:style>
  <w:style w:type="paragraph" w:customStyle="1" w:styleId="documenttitle">
    <w:name w:val="document title"/>
    <w:basedOn w:val="aa"/>
    <w:autoRedefine/>
    <w:rsid w:val="007A006A"/>
    <w:pPr>
      <w:tabs>
        <w:tab w:val="left" w:pos="0"/>
      </w:tabs>
      <w:spacing w:before="300" w:after="300"/>
      <w:jc w:val="center"/>
      <w:outlineLvl w:val="0"/>
    </w:pPr>
    <w:rPr>
      <w:rFonts w:ascii="Arial" w:hAnsi="Arial"/>
      <w:sz w:val="30"/>
    </w:rPr>
  </w:style>
  <w:style w:type="paragraph" w:customStyle="1" w:styleId="documenttitleoncover">
    <w:name w:val="document title on cover"/>
    <w:basedOn w:val="aa"/>
    <w:autoRedefine/>
    <w:rsid w:val="007A006A"/>
    <w:pPr>
      <w:spacing w:line="360" w:lineRule="auto"/>
      <w:jc w:val="center"/>
    </w:pPr>
    <w:rPr>
      <w:rFonts w:ascii="Arial" w:hAnsi="Arial"/>
      <w:b/>
      <w:sz w:val="56"/>
    </w:rPr>
  </w:style>
  <w:style w:type="paragraph" w:customStyle="1" w:styleId="documenttitleonheader">
    <w:name w:val="document title on header"/>
    <w:basedOn w:val="aa"/>
    <w:autoRedefine/>
    <w:rsid w:val="007A006A"/>
    <w:rPr>
      <w:sz w:val="18"/>
    </w:rPr>
  </w:style>
  <w:style w:type="paragraph" w:customStyle="1" w:styleId="figuredescription0">
    <w:name w:val="figure description"/>
    <w:basedOn w:val="aa"/>
    <w:rsid w:val="007A006A"/>
    <w:pPr>
      <w:numPr>
        <w:numId w:val="1"/>
      </w:numPr>
      <w:tabs>
        <w:tab w:val="clear" w:pos="1080"/>
        <w:tab w:val="num" w:pos="425"/>
      </w:tabs>
      <w:spacing w:before="105" w:line="360" w:lineRule="auto"/>
      <w:ind w:left="425" w:hanging="425"/>
      <w:jc w:val="center"/>
    </w:pPr>
    <w:rPr>
      <w:rFonts w:ascii="宋体"/>
      <w:sz w:val="21"/>
    </w:rPr>
  </w:style>
  <w:style w:type="paragraph" w:customStyle="1" w:styleId="figuredescriptionwithoutautonumbering">
    <w:name w:val="figure description without auto numbering"/>
    <w:basedOn w:val="aa"/>
    <w:autoRedefine/>
    <w:rsid w:val="007A006A"/>
    <w:pPr>
      <w:spacing w:before="105" w:line="360" w:lineRule="auto"/>
      <w:ind w:firstLine="425"/>
      <w:jc w:val="center"/>
    </w:pPr>
    <w:rPr>
      <w:sz w:val="21"/>
    </w:rPr>
  </w:style>
  <w:style w:type="paragraph" w:customStyle="1" w:styleId="footnotes">
    <w:name w:val="footnotes"/>
    <w:basedOn w:val="aa"/>
    <w:autoRedefine/>
    <w:rsid w:val="007A006A"/>
    <w:pPr>
      <w:numPr>
        <w:numId w:val="2"/>
      </w:numPr>
      <w:tabs>
        <w:tab w:val="num" w:pos="425"/>
      </w:tabs>
      <w:spacing w:after="90"/>
      <w:ind w:left="425" w:hanging="425"/>
    </w:pPr>
    <w:rPr>
      <w:sz w:val="18"/>
    </w:rPr>
  </w:style>
  <w:style w:type="paragraph" w:customStyle="1" w:styleId="HuaweiTechnologiesoncover">
    <w:name w:val="Huawei Technologies on cover"/>
    <w:basedOn w:val="aa"/>
    <w:rsid w:val="007A006A"/>
    <w:pPr>
      <w:spacing w:line="360" w:lineRule="auto"/>
      <w:jc w:val="center"/>
    </w:pPr>
    <w:rPr>
      <w:rFonts w:ascii="黑体" w:eastAsia="黑体"/>
      <w:b/>
      <w:sz w:val="32"/>
    </w:rPr>
  </w:style>
  <w:style w:type="paragraph" w:styleId="a">
    <w:name w:val="List Bullet"/>
    <w:basedOn w:val="aa"/>
    <w:autoRedefine/>
    <w:rsid w:val="007A006A"/>
    <w:pPr>
      <w:numPr>
        <w:numId w:val="3"/>
      </w:numPr>
      <w:tabs>
        <w:tab w:val="clear" w:pos="1134"/>
        <w:tab w:val="num" w:pos="1080"/>
      </w:tabs>
      <w:spacing w:line="360" w:lineRule="auto"/>
      <w:ind w:left="0" w:firstLine="0"/>
    </w:pPr>
    <w:rPr>
      <w:rFonts w:ascii="Arial" w:hAnsi="Arial"/>
      <w:sz w:val="21"/>
      <w:szCs w:val="21"/>
    </w:rPr>
  </w:style>
  <w:style w:type="paragraph" w:customStyle="1" w:styleId="itemlist">
    <w:name w:val="item list"/>
    <w:basedOn w:val="a"/>
    <w:autoRedefine/>
    <w:rsid w:val="007A006A"/>
    <w:pPr>
      <w:numPr>
        <w:numId w:val="4"/>
      </w:numPr>
      <w:tabs>
        <w:tab w:val="clear" w:pos="425"/>
      </w:tabs>
      <w:ind w:left="283" w:hanging="283"/>
    </w:pPr>
    <w:rPr>
      <w:rFonts w:ascii="宋体" w:hAnsi="Wingdings"/>
      <w:szCs w:val="20"/>
    </w:rPr>
  </w:style>
  <w:style w:type="paragraph" w:customStyle="1" w:styleId="keywords">
    <w:name w:val="keywords"/>
    <w:basedOn w:val="aa"/>
    <w:autoRedefine/>
    <w:rsid w:val="007A006A"/>
    <w:pPr>
      <w:tabs>
        <w:tab w:val="left" w:pos="907"/>
      </w:tabs>
      <w:spacing w:line="360" w:lineRule="auto"/>
      <w:ind w:left="879" w:hanging="879"/>
      <w:jc w:val="both"/>
    </w:pPr>
    <w:rPr>
      <w:sz w:val="21"/>
    </w:rPr>
  </w:style>
  <w:style w:type="paragraph" w:customStyle="1" w:styleId="referance">
    <w:name w:val="referance"/>
    <w:basedOn w:val="aa"/>
    <w:autoRedefine/>
    <w:rsid w:val="007A006A"/>
    <w:pPr>
      <w:numPr>
        <w:numId w:val="5"/>
      </w:numPr>
      <w:spacing w:line="360" w:lineRule="auto"/>
      <w:ind w:left="454" w:hanging="454"/>
      <w:jc w:val="both"/>
    </w:pPr>
    <w:rPr>
      <w:rFonts w:ascii="宋体"/>
      <w:sz w:val="21"/>
    </w:rPr>
  </w:style>
  <w:style w:type="paragraph" w:customStyle="1" w:styleId="revisionrecord">
    <w:name w:val="revision record"/>
    <w:basedOn w:val="aa"/>
    <w:autoRedefine/>
    <w:rsid w:val="007A006A"/>
    <w:pPr>
      <w:pageBreakBefore/>
      <w:spacing w:before="300" w:after="150" w:line="360" w:lineRule="auto"/>
      <w:jc w:val="center"/>
    </w:pPr>
    <w:rPr>
      <w:rFonts w:ascii="黑体" w:eastAsia="黑体"/>
      <w:sz w:val="30"/>
    </w:rPr>
  </w:style>
  <w:style w:type="paragraph" w:customStyle="1" w:styleId="tabledescription">
    <w:name w:val="table description"/>
    <w:basedOn w:val="aa"/>
    <w:rsid w:val="007A006A"/>
    <w:pPr>
      <w:keepLines/>
      <w:numPr>
        <w:numId w:val="6"/>
      </w:numPr>
      <w:tabs>
        <w:tab w:val="clear" w:pos="1077"/>
      </w:tabs>
      <w:spacing w:line="360" w:lineRule="auto"/>
      <w:ind w:left="624" w:hanging="624"/>
      <w:jc w:val="center"/>
    </w:pPr>
    <w:rPr>
      <w:rFonts w:ascii="宋体"/>
      <w:sz w:val="21"/>
    </w:rPr>
  </w:style>
  <w:style w:type="paragraph" w:customStyle="1" w:styleId="tabledescriptionwithoutautonumbering">
    <w:name w:val="table description without auto numbering"/>
    <w:basedOn w:val="aa"/>
    <w:autoRedefine/>
    <w:rsid w:val="007A006A"/>
    <w:pPr>
      <w:keepLines/>
      <w:spacing w:line="360" w:lineRule="auto"/>
      <w:jc w:val="center"/>
    </w:pPr>
    <w:rPr>
      <w:rFonts w:ascii="宋体"/>
      <w:sz w:val="21"/>
    </w:rPr>
  </w:style>
  <w:style w:type="paragraph" w:customStyle="1" w:styleId="tableheading">
    <w:name w:val="table heading"/>
    <w:basedOn w:val="aa"/>
    <w:autoRedefine/>
    <w:rsid w:val="007A006A"/>
    <w:pPr>
      <w:keepNext w:val="0"/>
      <w:widowControl w:val="0"/>
      <w:jc w:val="center"/>
    </w:pPr>
    <w:rPr>
      <w:b/>
      <w:sz w:val="21"/>
    </w:rPr>
  </w:style>
  <w:style w:type="paragraph" w:customStyle="1" w:styleId="tabletext">
    <w:name w:val="table text"/>
    <w:basedOn w:val="aa"/>
    <w:autoRedefine/>
    <w:rsid w:val="007A006A"/>
    <w:pPr>
      <w:keepNext w:val="0"/>
      <w:widowControl w:val="0"/>
      <w:tabs>
        <w:tab w:val="decimal" w:pos="0"/>
      </w:tabs>
    </w:pPr>
    <w:rPr>
      <w:sz w:val="21"/>
    </w:rPr>
  </w:style>
  <w:style w:type="paragraph" w:customStyle="1" w:styleId="tabletextoncover">
    <w:name w:val="table text on cover"/>
    <w:basedOn w:val="aa"/>
    <w:autoRedefine/>
    <w:rsid w:val="007A006A"/>
    <w:pPr>
      <w:jc w:val="center"/>
    </w:pPr>
    <w:rPr>
      <w:b/>
      <w:sz w:val="24"/>
    </w:rPr>
  </w:style>
  <w:style w:type="paragraph" w:customStyle="1" w:styleId="textindentation">
    <w:name w:val="text indentation"/>
    <w:basedOn w:val="aa"/>
    <w:autoRedefine/>
    <w:rsid w:val="007A006A"/>
    <w:pPr>
      <w:spacing w:line="360" w:lineRule="auto"/>
      <w:ind w:left="1134"/>
      <w:jc w:val="both"/>
    </w:pPr>
    <w:rPr>
      <w:sz w:val="21"/>
    </w:rPr>
  </w:style>
  <w:style w:type="paragraph" w:customStyle="1" w:styleId="aff8">
    <w:name w:val="备注说明"/>
    <w:basedOn w:val="aa"/>
    <w:rsid w:val="007A006A"/>
    <w:pPr>
      <w:spacing w:line="360" w:lineRule="auto"/>
      <w:ind w:left="1134"/>
      <w:jc w:val="both"/>
    </w:pPr>
    <w:rPr>
      <w:rFonts w:eastAsia="楷体_GB2312"/>
      <w:sz w:val="21"/>
    </w:rPr>
  </w:style>
  <w:style w:type="character" w:customStyle="1" w:styleId="CharChar">
    <w:name w:val="编写建议 Char Char"/>
    <w:basedOn w:val="ab"/>
    <w:link w:val="Char"/>
    <w:rsid w:val="007A006A"/>
    <w:rPr>
      <w:rFonts w:ascii="Arial" w:eastAsia="宋体" w:hAnsi="Arial" w:cs="Arial"/>
      <w:i/>
      <w:color w:val="0000FF"/>
      <w:sz w:val="21"/>
      <w:szCs w:val="21"/>
      <w:lang w:val="en-US" w:eastAsia="zh-CN" w:bidi="ar-SA"/>
    </w:rPr>
  </w:style>
  <w:style w:type="character" w:customStyle="1" w:styleId="2Char">
    <w:name w:val="标题 2 Char"/>
    <w:aliases w:val="heading 2 Char1,heading 2 Char Char Char,heading 2 Char Char1"/>
    <w:basedOn w:val="ab"/>
    <w:link w:val="2"/>
    <w:rsid w:val="007A006A"/>
    <w:rPr>
      <w:bCs/>
      <w:sz w:val="22"/>
      <w:szCs w:val="22"/>
    </w:rPr>
  </w:style>
  <w:style w:type="paragraph" w:customStyle="1" w:styleId="21">
    <w:name w:val="标题 2 加重"/>
    <w:basedOn w:val="2"/>
    <w:next w:val="30"/>
    <w:link w:val="2Char0"/>
    <w:rsid w:val="007A006A"/>
    <w:pPr>
      <w:numPr>
        <w:ilvl w:val="0"/>
        <w:numId w:val="0"/>
      </w:numPr>
    </w:pPr>
    <w:rPr>
      <w:szCs w:val="24"/>
    </w:rPr>
  </w:style>
  <w:style w:type="character" w:customStyle="1" w:styleId="2Char0">
    <w:name w:val="标题 2 加重 Char"/>
    <w:basedOn w:val="ab"/>
    <w:link w:val="21"/>
    <w:rsid w:val="007A006A"/>
    <w:rPr>
      <w:rFonts w:eastAsia="宋体"/>
      <w:b/>
      <w:bCs/>
      <w:sz w:val="22"/>
      <w:szCs w:val="24"/>
      <w:lang w:val="en-US" w:eastAsia="zh-CN" w:bidi="ar-SA"/>
    </w:rPr>
  </w:style>
  <w:style w:type="paragraph" w:customStyle="1" w:styleId="aff9">
    <w:name w:val="表号去除自动编号"/>
    <w:basedOn w:val="aa"/>
    <w:rsid w:val="007A006A"/>
    <w:pPr>
      <w:spacing w:line="360" w:lineRule="auto"/>
      <w:jc w:val="center"/>
    </w:pPr>
    <w:rPr>
      <w:rFonts w:ascii="宋体" w:hAnsi="宋体"/>
      <w:sz w:val="21"/>
    </w:rPr>
  </w:style>
  <w:style w:type="paragraph" w:customStyle="1" w:styleId="Char1">
    <w:name w:val="表头样式 Char"/>
    <w:basedOn w:val="aa"/>
    <w:link w:val="CharChar0"/>
    <w:autoRedefine/>
    <w:rsid w:val="007A006A"/>
    <w:pPr>
      <w:jc w:val="center"/>
    </w:pPr>
    <w:rPr>
      <w:rFonts w:ascii="Arial" w:hAnsi="Arial"/>
      <w:b/>
      <w:sz w:val="21"/>
      <w:szCs w:val="21"/>
    </w:rPr>
  </w:style>
  <w:style w:type="character" w:customStyle="1" w:styleId="CharChar0">
    <w:name w:val="表头样式 Char Char"/>
    <w:basedOn w:val="ab"/>
    <w:link w:val="Char1"/>
    <w:rsid w:val="007A006A"/>
    <w:rPr>
      <w:rFonts w:ascii="Arial" w:eastAsia="宋体" w:hAnsi="Arial"/>
      <w:b/>
      <w:sz w:val="21"/>
      <w:szCs w:val="21"/>
      <w:lang w:val="en-US" w:eastAsia="zh-CN" w:bidi="ar-SA"/>
    </w:rPr>
  </w:style>
  <w:style w:type="table" w:customStyle="1" w:styleId="affa">
    <w:name w:val="表样式"/>
    <w:basedOn w:val="ac"/>
    <w:rsid w:val="007A006A"/>
    <w:pPr>
      <w:jc w:val="both"/>
    </w:pPr>
    <w:rPr>
      <w:sz w:val="21"/>
    </w:rPr>
    <w:tblPr>
      <w:tblInd w:w="0" w:type="dxa"/>
      <w:tblCellMar>
        <w:top w:w="0" w:type="dxa"/>
        <w:left w:w="108" w:type="dxa"/>
        <w:bottom w:w="0" w:type="dxa"/>
        <w:right w:w="108" w:type="dxa"/>
      </w:tblCellMar>
    </w:tblPr>
    <w:tcPr>
      <w:vAlign w:val="center"/>
    </w:tcPr>
  </w:style>
  <w:style w:type="paragraph" w:customStyle="1" w:styleId="affb">
    <w:name w:val="参考资料清单+倾斜+蓝色"/>
    <w:basedOn w:val="aa"/>
    <w:autoRedefine/>
    <w:rsid w:val="007A006A"/>
    <w:pPr>
      <w:spacing w:line="360" w:lineRule="auto"/>
      <w:jc w:val="both"/>
    </w:pPr>
    <w:rPr>
      <w:rFonts w:ascii="Arial" w:hAnsi="Arial"/>
      <w:i/>
      <w:iCs/>
      <w:color w:val="0000FF"/>
      <w:sz w:val="21"/>
      <w:szCs w:val="21"/>
    </w:rPr>
  </w:style>
  <w:style w:type="paragraph" w:styleId="affc">
    <w:name w:val="Balloon Text"/>
    <w:basedOn w:val="aa"/>
    <w:semiHidden/>
    <w:rsid w:val="007A006A"/>
    <w:rPr>
      <w:sz w:val="18"/>
      <w:szCs w:val="18"/>
    </w:rPr>
  </w:style>
  <w:style w:type="paragraph" w:customStyle="1" w:styleId="WordPro">
    <w:name w:val="图表目录(WordPro)"/>
    <w:basedOn w:val="aa"/>
    <w:rsid w:val="007A006A"/>
    <w:pPr>
      <w:spacing w:before="300" w:after="150" w:line="360" w:lineRule="auto"/>
      <w:jc w:val="center"/>
    </w:pPr>
    <w:rPr>
      <w:rFonts w:ascii="黑体" w:eastAsia="黑体"/>
      <w:sz w:val="30"/>
    </w:rPr>
  </w:style>
  <w:style w:type="paragraph" w:customStyle="1" w:styleId="affd">
    <w:name w:val="图号去除自动编号"/>
    <w:basedOn w:val="aa"/>
    <w:rsid w:val="007A006A"/>
    <w:pPr>
      <w:spacing w:before="105" w:line="360" w:lineRule="auto"/>
      <w:ind w:firstLine="425"/>
      <w:jc w:val="center"/>
    </w:pPr>
    <w:rPr>
      <w:sz w:val="21"/>
    </w:rPr>
  </w:style>
  <w:style w:type="paragraph" w:customStyle="1" w:styleId="affe">
    <w:name w:val="图样式"/>
    <w:basedOn w:val="aa"/>
    <w:autoRedefine/>
    <w:rsid w:val="007A006A"/>
    <w:pPr>
      <w:spacing w:before="80" w:after="80" w:line="360" w:lineRule="auto"/>
      <w:jc w:val="center"/>
    </w:pPr>
  </w:style>
  <w:style w:type="paragraph" w:styleId="afff">
    <w:name w:val="Document Map"/>
    <w:basedOn w:val="aa"/>
    <w:semiHidden/>
    <w:rsid w:val="007A006A"/>
    <w:pPr>
      <w:shd w:val="clear" w:color="auto" w:fill="000080"/>
    </w:pPr>
  </w:style>
  <w:style w:type="paragraph" w:customStyle="1" w:styleId="afff0">
    <w:name w:val="项目符号"/>
    <w:basedOn w:val="aa"/>
    <w:rsid w:val="007A006A"/>
    <w:pPr>
      <w:spacing w:line="360" w:lineRule="auto"/>
    </w:pPr>
    <w:rPr>
      <w:sz w:val="21"/>
    </w:rPr>
  </w:style>
  <w:style w:type="paragraph" w:customStyle="1" w:styleId="afff1">
    <w:name w:val="样式 参考资料清单 + 倾斜 蓝色"/>
    <w:basedOn w:val="a0"/>
    <w:rsid w:val="007A006A"/>
    <w:rPr>
      <w:rFonts w:ascii="宋体" w:hAnsi="Times New Roman"/>
      <w:iCs/>
      <w:color w:val="000000"/>
    </w:rPr>
  </w:style>
  <w:style w:type="paragraph" w:customStyle="1" w:styleId="045">
    <w:name w:val="样式 摘要 + 左侧:  0.45 厘米"/>
    <w:basedOn w:val="afd"/>
    <w:rsid w:val="007A006A"/>
    <w:pPr>
      <w:widowControl w:val="0"/>
    </w:pPr>
    <w:rPr>
      <w:rFonts w:ascii="Times New Roman" w:hAnsi="Times New Roman" w:cs="宋体"/>
      <w:b w:val="0"/>
      <w:szCs w:val="20"/>
    </w:rPr>
  </w:style>
  <w:style w:type="character" w:styleId="afff2">
    <w:name w:val="page number"/>
    <w:basedOn w:val="ab"/>
    <w:rsid w:val="007A006A"/>
  </w:style>
  <w:style w:type="paragraph" w:customStyle="1" w:styleId="afff3">
    <w:name w:val="章节标题"/>
    <w:basedOn w:val="aa"/>
    <w:rsid w:val="007A006A"/>
    <w:pPr>
      <w:tabs>
        <w:tab w:val="left" w:pos="0"/>
      </w:tabs>
      <w:spacing w:before="300" w:after="300"/>
      <w:jc w:val="center"/>
    </w:pPr>
    <w:rPr>
      <w:rFonts w:ascii="Arial" w:eastAsia="黑体" w:hAnsi="Arial" w:cs="Arial"/>
      <w:sz w:val="30"/>
    </w:rPr>
  </w:style>
  <w:style w:type="paragraph" w:customStyle="1" w:styleId="WordPro0">
    <w:name w:val="正文首行缩进(WordPro)"/>
    <w:basedOn w:val="aa"/>
    <w:rsid w:val="007A006A"/>
    <w:pPr>
      <w:spacing w:before="105"/>
      <w:ind w:left="1134"/>
      <w:jc w:val="both"/>
    </w:pPr>
    <w:rPr>
      <w:sz w:val="21"/>
    </w:rPr>
  </w:style>
  <w:style w:type="paragraph" w:styleId="afff4">
    <w:name w:val="Normal Indent"/>
    <w:basedOn w:val="aa"/>
    <w:rsid w:val="007A006A"/>
    <w:pPr>
      <w:ind w:firstLine="420"/>
    </w:pPr>
  </w:style>
  <w:style w:type="paragraph" w:customStyle="1" w:styleId="afff5">
    <w:name w:val="注示头"/>
    <w:basedOn w:val="aa"/>
    <w:rsid w:val="007A006A"/>
    <w:pPr>
      <w:pBdr>
        <w:top w:val="single" w:sz="4" w:space="1" w:color="000000"/>
      </w:pBdr>
      <w:spacing w:line="360" w:lineRule="auto"/>
      <w:jc w:val="both"/>
    </w:pPr>
    <w:rPr>
      <w:rFonts w:ascii="Arial" w:eastAsia="黑体" w:hAnsi="Arial"/>
      <w:sz w:val="18"/>
      <w:szCs w:val="21"/>
    </w:rPr>
  </w:style>
  <w:style w:type="paragraph" w:customStyle="1" w:styleId="afff6">
    <w:name w:val="注示文本"/>
    <w:basedOn w:val="aa"/>
    <w:rsid w:val="007A006A"/>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5Char">
    <w:name w:val="标题 5 Char"/>
    <w:aliases w:val="heading 5 Char"/>
    <w:basedOn w:val="ab"/>
    <w:link w:val="5"/>
    <w:rsid w:val="007A006A"/>
    <w:rPr>
      <w:sz w:val="22"/>
      <w:szCs w:val="21"/>
    </w:rPr>
  </w:style>
  <w:style w:type="character" w:customStyle="1" w:styleId="6Char">
    <w:name w:val="标题 6 Char"/>
    <w:aliases w:val="heading 6 Char"/>
    <w:basedOn w:val="ab"/>
    <w:link w:val="6"/>
    <w:rsid w:val="007A006A"/>
    <w:rPr>
      <w:sz w:val="22"/>
      <w:szCs w:val="21"/>
    </w:rPr>
  </w:style>
  <w:style w:type="character" w:customStyle="1" w:styleId="3Char">
    <w:name w:val="标题 3 Char"/>
    <w:aliases w:val="heading 3 Char,heading 3 Char Char Char Char Char,heading 3 Char Char Char1,heading 3 Char Char Char Char1,Char Char Char Char Char Char Char Char,标题 31 Char,Char Char Char Char Char Char Char1 Char Char Char Char Char,标题 3 Char Char Char Char"/>
    <w:basedOn w:val="ab"/>
    <w:link w:val="30"/>
    <w:rsid w:val="007A006A"/>
    <w:rPr>
      <w:sz w:val="22"/>
      <w:szCs w:val="24"/>
    </w:rPr>
  </w:style>
  <w:style w:type="paragraph" w:customStyle="1" w:styleId="CharCharCharCharChar">
    <w:name w:val="编写建议 Char Char Char Char Char"/>
    <w:basedOn w:val="aa"/>
    <w:link w:val="CharCharCharCharCharChar"/>
    <w:rsid w:val="007A006A"/>
    <w:pPr>
      <w:spacing w:line="360" w:lineRule="auto"/>
      <w:ind w:left="1134"/>
      <w:jc w:val="both"/>
    </w:pPr>
    <w:rPr>
      <w:rFonts w:cs="Arial"/>
      <w:i/>
      <w:color w:val="0000FF"/>
      <w:sz w:val="21"/>
      <w:szCs w:val="21"/>
    </w:rPr>
  </w:style>
  <w:style w:type="character" w:customStyle="1" w:styleId="CharCharCharCharCharChar">
    <w:name w:val="编写建议 Char Char Char Char Char Char"/>
    <w:basedOn w:val="ab"/>
    <w:link w:val="CharCharCharCharChar"/>
    <w:rsid w:val="007A006A"/>
    <w:rPr>
      <w:rFonts w:eastAsia="宋体" w:cs="Arial"/>
      <w:i/>
      <w:color w:val="0000FF"/>
      <w:sz w:val="21"/>
      <w:szCs w:val="21"/>
      <w:lang w:val="en-US" w:eastAsia="zh-CN" w:bidi="ar-SA"/>
    </w:rPr>
  </w:style>
  <w:style w:type="paragraph" w:customStyle="1" w:styleId="CharCharCharChar">
    <w:name w:val="编写建议 Char Char Char Char"/>
    <w:basedOn w:val="aa"/>
    <w:link w:val="CharCharCharCharChar0"/>
    <w:rsid w:val="007A006A"/>
    <w:pPr>
      <w:spacing w:line="360" w:lineRule="auto"/>
      <w:ind w:left="1134"/>
      <w:jc w:val="both"/>
    </w:pPr>
    <w:rPr>
      <w:rFonts w:cs="Arial"/>
      <w:i/>
      <w:color w:val="0000FF"/>
      <w:sz w:val="21"/>
      <w:szCs w:val="21"/>
    </w:rPr>
  </w:style>
  <w:style w:type="character" w:styleId="afff7">
    <w:name w:val="annotation reference"/>
    <w:basedOn w:val="ab"/>
    <w:semiHidden/>
    <w:rsid w:val="007A006A"/>
    <w:rPr>
      <w:sz w:val="16"/>
      <w:szCs w:val="16"/>
    </w:rPr>
  </w:style>
  <w:style w:type="paragraph" w:styleId="afff8">
    <w:name w:val="annotation text"/>
    <w:basedOn w:val="aa"/>
    <w:semiHidden/>
    <w:rsid w:val="007A006A"/>
  </w:style>
  <w:style w:type="paragraph" w:customStyle="1" w:styleId="afff9">
    <w:name w:val="表头样式"/>
    <w:basedOn w:val="aa"/>
    <w:rsid w:val="007A006A"/>
    <w:pPr>
      <w:jc w:val="center"/>
    </w:pPr>
    <w:rPr>
      <w:b/>
      <w:sz w:val="21"/>
    </w:rPr>
  </w:style>
  <w:style w:type="paragraph" w:customStyle="1" w:styleId="CharCharCharCharCharCharCharCharCharCharCharCharCharCharCharCharCharChar">
    <w:name w:val="编写建议 Char Char Char Char Char Char Char Char Char Char Char Char Char Char Char Char Char Char"/>
    <w:basedOn w:val="aa"/>
    <w:link w:val="CharCharCharCharCharCharCharCharCharCharCharCharCharCharCharCharCharCharChar"/>
    <w:rsid w:val="007A006A"/>
    <w:pPr>
      <w:spacing w:line="360" w:lineRule="auto"/>
      <w:ind w:left="1134"/>
      <w:jc w:val="both"/>
    </w:pPr>
    <w:rPr>
      <w:i/>
      <w:color w:val="0000FF"/>
      <w:sz w:val="21"/>
    </w:rPr>
  </w:style>
  <w:style w:type="character" w:customStyle="1" w:styleId="CharCharCharCharCharCharCharCharCharCharCharCharCharCharCharCharCharCharChar">
    <w:name w:val="编写建议 Char Char Char Char Char Char Char Char Char Char Char Char Char Char Char Char Char Char Char"/>
    <w:basedOn w:val="ab"/>
    <w:link w:val="CharCharCharCharCharCharCharCharCharCharCharCharCharCharCharCharCharChar"/>
    <w:rsid w:val="007A006A"/>
    <w:rPr>
      <w:rFonts w:eastAsia="宋体"/>
      <w:i/>
      <w:color w:val="0000FF"/>
      <w:sz w:val="21"/>
      <w:lang w:val="en-US" w:eastAsia="zh-CN" w:bidi="ar-SA"/>
    </w:rPr>
  </w:style>
  <w:style w:type="paragraph" w:customStyle="1" w:styleId="CharCharCharCharChar0">
    <w:name w:val="编写建议 Char Char Char Char Char"/>
    <w:basedOn w:val="aa"/>
    <w:link w:val="CharCharCharChar"/>
    <w:rsid w:val="007A006A"/>
    <w:pPr>
      <w:keepNext w:val="0"/>
      <w:widowControl w:val="0"/>
      <w:spacing w:line="360" w:lineRule="auto"/>
      <w:ind w:left="1134"/>
      <w:jc w:val="both"/>
    </w:pPr>
    <w:rPr>
      <w:rFonts w:cs="Arial"/>
      <w:i/>
      <w:color w:val="0000FF"/>
      <w:sz w:val="21"/>
      <w:szCs w:val="21"/>
    </w:rPr>
  </w:style>
  <w:style w:type="paragraph" w:styleId="afffa">
    <w:name w:val="annotation subject"/>
    <w:basedOn w:val="afff8"/>
    <w:next w:val="afff8"/>
    <w:semiHidden/>
    <w:rsid w:val="007A006A"/>
    <w:rPr>
      <w:b/>
      <w:bCs/>
    </w:rPr>
  </w:style>
  <w:style w:type="paragraph" w:customStyle="1" w:styleId="afffb">
    <w:name w:val="表格题注"/>
    <w:basedOn w:val="aa"/>
    <w:next w:val="aa"/>
    <w:autoRedefine/>
    <w:rsid w:val="007A006A"/>
    <w:pPr>
      <w:widowControl w:val="0"/>
      <w:spacing w:beforeLines="100"/>
      <w:jc w:val="center"/>
    </w:pPr>
    <w:rPr>
      <w:rFonts w:ascii="Arial" w:hAnsi="Arial"/>
      <w:sz w:val="18"/>
      <w:szCs w:val="18"/>
    </w:rPr>
  </w:style>
  <w:style w:type="paragraph" w:customStyle="1" w:styleId="afffc">
    <w:name w:val="插图题注"/>
    <w:basedOn w:val="aa"/>
    <w:next w:val="aa"/>
    <w:autoRedefine/>
    <w:rsid w:val="007A006A"/>
    <w:pPr>
      <w:keepNext w:val="0"/>
      <w:widowControl w:val="0"/>
      <w:spacing w:afterLines="100"/>
      <w:jc w:val="center"/>
    </w:pPr>
    <w:rPr>
      <w:rFonts w:ascii="Arial" w:hAnsi="Arial"/>
      <w:sz w:val="18"/>
      <w:szCs w:val="18"/>
    </w:rPr>
  </w:style>
  <w:style w:type="table" w:styleId="afffd">
    <w:name w:val="Table Grid"/>
    <w:basedOn w:val="ac"/>
    <w:rsid w:val="007A006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e">
    <w:name w:val="footnote text"/>
    <w:basedOn w:val="aa"/>
    <w:semiHidden/>
    <w:rsid w:val="007A006A"/>
    <w:pPr>
      <w:keepNext w:val="0"/>
      <w:widowControl w:val="0"/>
      <w:snapToGrid w:val="0"/>
    </w:pPr>
    <w:rPr>
      <w:sz w:val="18"/>
      <w:szCs w:val="18"/>
    </w:rPr>
  </w:style>
  <w:style w:type="character" w:styleId="affff">
    <w:name w:val="footnote reference"/>
    <w:basedOn w:val="ab"/>
    <w:semiHidden/>
    <w:rsid w:val="007A006A"/>
    <w:rPr>
      <w:vertAlign w:val="superscript"/>
    </w:rPr>
  </w:style>
  <w:style w:type="paragraph" w:customStyle="1" w:styleId="affff0">
    <w:name w:val="编写建议"/>
    <w:basedOn w:val="aa"/>
    <w:rsid w:val="007A006A"/>
    <w:pPr>
      <w:keepNext w:val="0"/>
      <w:widowControl w:val="0"/>
      <w:spacing w:line="360" w:lineRule="auto"/>
      <w:ind w:firstLineChars="200" w:firstLine="420"/>
    </w:pPr>
    <w:rPr>
      <w:rFonts w:cs="Arial"/>
      <w:i/>
      <w:color w:val="0000FF"/>
      <w:sz w:val="21"/>
      <w:szCs w:val="21"/>
    </w:rPr>
  </w:style>
  <w:style w:type="paragraph" w:styleId="aff0">
    <w:name w:val="Block Text"/>
    <w:basedOn w:val="aa"/>
    <w:rsid w:val="007A006A"/>
    <w:pPr>
      <w:spacing w:after="120"/>
      <w:ind w:leftChars="700" w:left="1440" w:rightChars="700" w:right="1440"/>
    </w:pPr>
  </w:style>
  <w:style w:type="paragraph" w:customStyle="1" w:styleId="CharCharCharCharChar1CharCharCharCharChar">
    <w:name w:val="Char Char Char Char Char1 Char Char Char Char Char"/>
    <w:basedOn w:val="aa"/>
    <w:rsid w:val="007A006A"/>
    <w:pPr>
      <w:autoSpaceDE/>
      <w:autoSpaceDN/>
      <w:adjustRightInd/>
      <w:snapToGrid w:val="0"/>
      <w:spacing w:after="80" w:line="300" w:lineRule="auto"/>
      <w:ind w:left="1134"/>
    </w:pPr>
    <w:rPr>
      <w:rFonts w:hAnsi="Arial" w:cs="Arial"/>
      <w:kern w:val="2"/>
    </w:rPr>
  </w:style>
  <w:style w:type="paragraph" w:customStyle="1" w:styleId="TableText0">
    <w:name w:val="Table Text"/>
    <w:link w:val="TableTextChar"/>
    <w:rsid w:val="007A006A"/>
    <w:pPr>
      <w:snapToGrid w:val="0"/>
      <w:spacing w:before="80" w:after="80"/>
    </w:pPr>
    <w:rPr>
      <w:rFonts w:ascii="Arial" w:hAnsi="Arial" w:cs="Arial"/>
      <w:sz w:val="18"/>
      <w:szCs w:val="18"/>
    </w:rPr>
  </w:style>
  <w:style w:type="paragraph" w:customStyle="1" w:styleId="BlockLabel">
    <w:name w:val="Block Label"/>
    <w:basedOn w:val="aa"/>
    <w:next w:val="aa"/>
    <w:rsid w:val="007A006A"/>
    <w:pPr>
      <w:keepLines/>
      <w:numPr>
        <w:ilvl w:val="3"/>
        <w:numId w:val="10"/>
      </w:numPr>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
    <w:name w:val="Figure Description"/>
    <w:next w:val="aa"/>
    <w:rsid w:val="007A006A"/>
    <w:pPr>
      <w:keepNext/>
      <w:numPr>
        <w:ilvl w:val="7"/>
        <w:numId w:val="10"/>
      </w:numPr>
      <w:adjustRightInd w:val="0"/>
      <w:snapToGrid w:val="0"/>
      <w:spacing w:before="320" w:after="80" w:line="240" w:lineRule="atLeast"/>
      <w:outlineLvl w:val="7"/>
    </w:pPr>
    <w:rPr>
      <w:rFonts w:eastAsia="黑体" w:cs="Arial"/>
      <w:spacing w:val="-4"/>
      <w:kern w:val="2"/>
      <w:sz w:val="21"/>
      <w:szCs w:val="21"/>
    </w:rPr>
  </w:style>
  <w:style w:type="paragraph" w:customStyle="1" w:styleId="ItemStep">
    <w:name w:val="Item Step"/>
    <w:rsid w:val="007A006A"/>
    <w:pPr>
      <w:numPr>
        <w:ilvl w:val="6"/>
        <w:numId w:val="10"/>
      </w:numPr>
      <w:adjustRightInd w:val="0"/>
      <w:snapToGrid w:val="0"/>
      <w:spacing w:before="80" w:after="80" w:line="240" w:lineRule="atLeast"/>
      <w:jc w:val="both"/>
      <w:outlineLvl w:val="6"/>
    </w:pPr>
    <w:rPr>
      <w:rFonts w:cs="Arial"/>
      <w:sz w:val="21"/>
      <w:szCs w:val="21"/>
    </w:rPr>
  </w:style>
  <w:style w:type="paragraph" w:customStyle="1" w:styleId="Step">
    <w:name w:val="Step"/>
    <w:basedOn w:val="aa"/>
    <w:rsid w:val="007A006A"/>
    <w:pPr>
      <w:keepNext w:val="0"/>
      <w:numPr>
        <w:ilvl w:val="5"/>
        <w:numId w:val="10"/>
      </w:numPr>
      <w:topLinePunct/>
      <w:autoSpaceDE/>
      <w:autoSpaceDN/>
      <w:snapToGrid w:val="0"/>
      <w:spacing w:before="160" w:after="160" w:line="240" w:lineRule="atLeast"/>
      <w:outlineLvl w:val="5"/>
    </w:pPr>
    <w:rPr>
      <w:rFonts w:cs="Arial"/>
      <w:snapToGrid w:val="0"/>
      <w:sz w:val="21"/>
      <w:szCs w:val="21"/>
    </w:rPr>
  </w:style>
  <w:style w:type="paragraph" w:customStyle="1" w:styleId="TableDescription0">
    <w:name w:val="Table Description"/>
    <w:basedOn w:val="aa"/>
    <w:next w:val="aa"/>
    <w:rsid w:val="007A006A"/>
    <w:pPr>
      <w:numPr>
        <w:ilvl w:val="8"/>
        <w:numId w:val="10"/>
      </w:numPr>
      <w:topLinePunct/>
      <w:autoSpaceDE/>
      <w:autoSpaceDN/>
      <w:snapToGrid w:val="0"/>
      <w:spacing w:before="320" w:after="80" w:line="240" w:lineRule="atLeast"/>
      <w:outlineLvl w:val="7"/>
    </w:pPr>
    <w:rPr>
      <w:rFonts w:eastAsia="黑体" w:cs="Arial"/>
      <w:spacing w:val="-4"/>
      <w:kern w:val="2"/>
      <w:sz w:val="21"/>
      <w:szCs w:val="21"/>
    </w:rPr>
  </w:style>
  <w:style w:type="paragraph" w:styleId="affff1">
    <w:name w:val="Body Text Indent"/>
    <w:basedOn w:val="aa"/>
    <w:rsid w:val="007A006A"/>
    <w:pPr>
      <w:spacing w:after="120"/>
      <w:ind w:leftChars="200" w:left="420"/>
    </w:pPr>
  </w:style>
  <w:style w:type="paragraph" w:styleId="22">
    <w:name w:val="Body Text First Indent 2"/>
    <w:basedOn w:val="affff1"/>
    <w:rsid w:val="007A006A"/>
    <w:pPr>
      <w:ind w:firstLineChars="200" w:firstLine="420"/>
    </w:pPr>
  </w:style>
  <w:style w:type="paragraph" w:customStyle="1" w:styleId="CharCharChar1Char">
    <w:name w:val="Char Char Char1 Char"/>
    <w:next w:val="aa"/>
    <w:rsid w:val="007A006A"/>
    <w:pPr>
      <w:keepNext/>
      <w:keepLines/>
      <w:spacing w:before="240" w:after="240"/>
      <w:ind w:left="624" w:hanging="624"/>
      <w:outlineLvl w:val="7"/>
    </w:pPr>
    <w:rPr>
      <w:rFonts w:ascii="Arial" w:eastAsia="黑体" w:hAnsi="Arial" w:cs="Arial"/>
      <w:snapToGrid w:val="0"/>
      <w:sz w:val="21"/>
      <w:szCs w:val="21"/>
    </w:rPr>
  </w:style>
  <w:style w:type="paragraph" w:customStyle="1" w:styleId="TableRow">
    <w:name w:val="Table Row"/>
    <w:basedOn w:val="aa"/>
    <w:rsid w:val="007A006A"/>
    <w:pPr>
      <w:keepNext w:val="0"/>
      <w:autoSpaceDE/>
      <w:autoSpaceDN/>
      <w:adjustRightInd/>
      <w:spacing w:before="20" w:after="20"/>
    </w:pPr>
    <w:rPr>
      <w:lang w:val="en-GB" w:eastAsia="en-US"/>
    </w:rPr>
  </w:style>
  <w:style w:type="paragraph" w:customStyle="1" w:styleId="AltNormalCharCharCharCharCharChar">
    <w:name w:val="AltNormal Char Char Char Char Char Char"/>
    <w:basedOn w:val="aa"/>
    <w:link w:val="AltNormalCharCharCharCharCharCharChar"/>
    <w:rsid w:val="007A006A"/>
    <w:pPr>
      <w:keepNext w:val="0"/>
      <w:autoSpaceDE/>
      <w:autoSpaceDN/>
      <w:adjustRightInd/>
      <w:spacing w:before="120"/>
    </w:pPr>
    <w:rPr>
      <w:rFonts w:ascii="Arial" w:eastAsia="Times New Roman" w:hAnsi="Arial"/>
      <w:lang w:val="en-GB" w:eastAsia="en-US"/>
    </w:rPr>
  </w:style>
  <w:style w:type="character" w:customStyle="1" w:styleId="AltNormalCharCharCharCharCharCharChar">
    <w:name w:val="AltNormal Char Char Char Char Char Char Char"/>
    <w:basedOn w:val="ab"/>
    <w:link w:val="AltNormalCharCharCharCharCharChar"/>
    <w:rsid w:val="007A006A"/>
    <w:rPr>
      <w:rFonts w:ascii="Arial" w:hAnsi="Arial"/>
      <w:lang w:val="en-GB" w:eastAsia="en-US" w:bidi="ar-SA"/>
    </w:rPr>
  </w:style>
  <w:style w:type="paragraph" w:customStyle="1" w:styleId="commandkeywords">
    <w:name w:val="command keywords"/>
    <w:basedOn w:val="aa"/>
    <w:rsid w:val="007A006A"/>
    <w:pPr>
      <w:keepNext w:val="0"/>
      <w:autoSpaceDE/>
      <w:autoSpaceDN/>
      <w:adjustRightInd/>
      <w:snapToGrid w:val="0"/>
      <w:spacing w:before="80" w:after="80" w:line="300" w:lineRule="auto"/>
      <w:ind w:left="1701"/>
      <w:jc w:val="both"/>
    </w:pPr>
    <w:rPr>
      <w:rFonts w:ascii="Arial" w:hAnsi="Arial"/>
      <w:b/>
      <w:sz w:val="21"/>
      <w:szCs w:val="21"/>
    </w:rPr>
  </w:style>
  <w:style w:type="paragraph" w:styleId="affff2">
    <w:name w:val="caption"/>
    <w:basedOn w:val="aa"/>
    <w:next w:val="aa"/>
    <w:qFormat/>
    <w:rsid w:val="007A006A"/>
    <w:pPr>
      <w:widowControl w:val="0"/>
      <w:spacing w:before="152" w:after="160"/>
    </w:pPr>
    <w:rPr>
      <w:rFonts w:ascii="Arial" w:eastAsia="黑体" w:hAnsi="Arial" w:cs="Arial"/>
    </w:rPr>
  </w:style>
  <w:style w:type="paragraph" w:customStyle="1" w:styleId="ParaCharCharCharCharCharCharCharChar">
    <w:name w:val="默认段落字体 Para Char Char Char Char Char Char Char Char"/>
    <w:basedOn w:val="aa"/>
    <w:rsid w:val="007A006A"/>
    <w:pPr>
      <w:keepNext w:val="0"/>
      <w:widowControl w:val="0"/>
      <w:autoSpaceDE/>
      <w:autoSpaceDN/>
      <w:adjustRightInd/>
      <w:jc w:val="both"/>
    </w:pPr>
    <w:rPr>
      <w:rFonts w:ascii="Tahoma" w:hAnsi="Tahoma"/>
      <w:kern w:val="2"/>
      <w:sz w:val="24"/>
    </w:rPr>
  </w:style>
  <w:style w:type="paragraph" w:customStyle="1" w:styleId="ParaCharCharCharCharCharCharCharCharCharCharChar">
    <w:name w:val="默认段落字体 Para Char Char Char Char Char Char Char Char Char Char Char"/>
    <w:basedOn w:val="aa"/>
    <w:rsid w:val="007A006A"/>
    <w:pPr>
      <w:keepNext w:val="0"/>
      <w:widowControl w:val="0"/>
      <w:autoSpaceDE/>
      <w:autoSpaceDN/>
      <w:adjustRightInd/>
      <w:jc w:val="both"/>
    </w:pPr>
    <w:rPr>
      <w:rFonts w:ascii="Tahoma" w:hAnsi="Tahoma"/>
      <w:kern w:val="2"/>
      <w:sz w:val="24"/>
    </w:rPr>
  </w:style>
  <w:style w:type="character" w:customStyle="1" w:styleId="TableTextChar">
    <w:name w:val="Table Text Char"/>
    <w:basedOn w:val="ab"/>
    <w:link w:val="TableText0"/>
    <w:rsid w:val="007A006A"/>
    <w:rPr>
      <w:rFonts w:ascii="Arial" w:hAnsi="Arial" w:cs="Arial"/>
      <w:sz w:val="18"/>
      <w:szCs w:val="18"/>
      <w:lang w:val="en-US" w:eastAsia="zh-CN" w:bidi="ar-SA"/>
    </w:rPr>
  </w:style>
  <w:style w:type="paragraph" w:customStyle="1" w:styleId="CharCharCharChar1">
    <w:name w:val="Char Char Char Char1"/>
    <w:basedOn w:val="aa"/>
    <w:autoRedefine/>
    <w:rsid w:val="007A006A"/>
    <w:pPr>
      <w:keepNext w:val="0"/>
      <w:widowControl w:val="0"/>
      <w:tabs>
        <w:tab w:val="num" w:pos="170"/>
      </w:tabs>
      <w:autoSpaceDE/>
      <w:autoSpaceDN/>
      <w:adjustRightInd/>
      <w:spacing w:beforeLines="50" w:afterLines="50" w:line="400" w:lineRule="exact"/>
      <w:ind w:left="170" w:firstLineChars="200" w:firstLine="200"/>
      <w:jc w:val="both"/>
    </w:pPr>
    <w:rPr>
      <w:rFonts w:ascii="Tahoma" w:hAnsi="Tahoma"/>
      <w:kern w:val="2"/>
      <w:sz w:val="24"/>
      <w:szCs w:val="24"/>
    </w:rPr>
  </w:style>
  <w:style w:type="table" w:customStyle="1" w:styleId="Table">
    <w:name w:val="Table"/>
    <w:basedOn w:val="affff3"/>
    <w:rsid w:val="007A006A"/>
    <w:pPr>
      <w:keepNext w:val="0"/>
      <w:widowControl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harCharCharCharChar1CharCharCharCharCharCharCharCharCharCharCharCharCharCharCharCharChar">
    <w:name w:val="Char Char Char Char Char1 Char Char Char Char Char Char Char Char Char Char Char Char Char Char Char Char Char"/>
    <w:basedOn w:val="aa"/>
    <w:semiHidden/>
    <w:rsid w:val="007A006A"/>
    <w:pPr>
      <w:keepNext w:val="0"/>
      <w:autoSpaceDE/>
      <w:autoSpaceDN/>
      <w:adjustRightInd/>
      <w:jc w:val="both"/>
    </w:pPr>
    <w:rPr>
      <w:rFonts w:ascii="Arial" w:hAnsi="Arial" w:cs="Arial"/>
      <w:kern w:val="2"/>
      <w:sz w:val="21"/>
    </w:rPr>
  </w:style>
  <w:style w:type="table" w:styleId="affff3">
    <w:name w:val="Table Professional"/>
    <w:basedOn w:val="ac"/>
    <w:rsid w:val="007A006A"/>
    <w:pPr>
      <w:keepNext/>
      <w:autoSpaceDE w:val="0"/>
      <w:autoSpaceDN w:val="0"/>
      <w:adjustRightInd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emListinTable">
    <w:name w:val="Item List in Table"/>
    <w:basedOn w:val="aa"/>
    <w:link w:val="ItemListinTableChar"/>
    <w:rsid w:val="007A006A"/>
    <w:pPr>
      <w:keepNext w:val="0"/>
      <w:numPr>
        <w:numId w:val="12"/>
      </w:numPr>
      <w:topLinePunct/>
      <w:autoSpaceDE/>
      <w:autoSpaceDN/>
      <w:snapToGrid w:val="0"/>
      <w:spacing w:before="80" w:after="80" w:line="240" w:lineRule="atLeast"/>
    </w:pPr>
    <w:rPr>
      <w:rFonts w:cs="Arial"/>
      <w:sz w:val="21"/>
      <w:szCs w:val="21"/>
    </w:rPr>
  </w:style>
  <w:style w:type="paragraph" w:styleId="23">
    <w:name w:val="List Continue 2"/>
    <w:basedOn w:val="aa"/>
    <w:semiHidden/>
    <w:rsid w:val="007A006A"/>
    <w:pPr>
      <w:keepNext w:val="0"/>
      <w:topLinePunct/>
      <w:autoSpaceDE/>
      <w:autoSpaceDN/>
      <w:snapToGrid w:val="0"/>
      <w:spacing w:before="160" w:after="120" w:line="240" w:lineRule="atLeast"/>
      <w:ind w:leftChars="400" w:left="840"/>
    </w:pPr>
    <w:rPr>
      <w:rFonts w:cs="Arial"/>
      <w:kern w:val="2"/>
      <w:sz w:val="21"/>
      <w:szCs w:val="21"/>
    </w:rPr>
  </w:style>
  <w:style w:type="paragraph" w:styleId="3">
    <w:name w:val="List Bullet 3"/>
    <w:basedOn w:val="aa"/>
    <w:autoRedefine/>
    <w:semiHidden/>
    <w:rsid w:val="007A006A"/>
    <w:pPr>
      <w:keepNext w:val="0"/>
      <w:numPr>
        <w:numId w:val="13"/>
      </w:numPr>
      <w:topLinePunct/>
      <w:autoSpaceDE/>
      <w:autoSpaceDN/>
      <w:snapToGrid w:val="0"/>
      <w:spacing w:before="160" w:after="160" w:line="240" w:lineRule="atLeast"/>
    </w:pPr>
    <w:rPr>
      <w:rFonts w:cs="Arial"/>
      <w:kern w:val="2"/>
      <w:sz w:val="21"/>
      <w:szCs w:val="21"/>
    </w:rPr>
  </w:style>
  <w:style w:type="character" w:customStyle="1" w:styleId="ItemListinTableChar">
    <w:name w:val="Item List in Table Char"/>
    <w:basedOn w:val="ab"/>
    <w:link w:val="ItemListinTable"/>
    <w:rsid w:val="007A006A"/>
    <w:rPr>
      <w:rFonts w:cs="Arial"/>
      <w:sz w:val="21"/>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a"/>
    <w:rsid w:val="007A006A"/>
    <w:pPr>
      <w:keepNext/>
      <w:keepLines/>
      <w:spacing w:before="240" w:after="240"/>
      <w:ind w:left="360" w:hanging="360"/>
      <w:outlineLvl w:val="7"/>
    </w:pPr>
    <w:rPr>
      <w:rFonts w:ascii="Arial" w:eastAsia="黑体" w:hAnsi="Arial" w:cs="Arial"/>
      <w:snapToGrid w:val="0"/>
      <w:sz w:val="21"/>
      <w:szCs w:val="21"/>
    </w:rPr>
  </w:style>
  <w:style w:type="paragraph" w:customStyle="1" w:styleId="a3">
    <w:name w:val="前言、引言标题"/>
    <w:next w:val="aa"/>
    <w:rsid w:val="007A006A"/>
    <w:pPr>
      <w:numPr>
        <w:numId w:val="14"/>
      </w:numPr>
      <w:shd w:val="clear" w:color="FFFFFF" w:fill="FFFFFF"/>
      <w:spacing w:before="640" w:after="560"/>
      <w:jc w:val="center"/>
      <w:outlineLvl w:val="0"/>
    </w:pPr>
    <w:rPr>
      <w:rFonts w:ascii="黑体" w:eastAsia="黑体"/>
      <w:sz w:val="32"/>
    </w:rPr>
  </w:style>
  <w:style w:type="paragraph" w:customStyle="1" w:styleId="a4">
    <w:name w:val="章标题"/>
    <w:next w:val="aa"/>
    <w:rsid w:val="007A006A"/>
    <w:pPr>
      <w:numPr>
        <w:ilvl w:val="1"/>
        <w:numId w:val="14"/>
      </w:numPr>
      <w:spacing w:beforeLines="50" w:afterLines="50"/>
      <w:jc w:val="both"/>
      <w:outlineLvl w:val="1"/>
    </w:pPr>
    <w:rPr>
      <w:rFonts w:ascii="黑体" w:eastAsia="黑体"/>
      <w:sz w:val="21"/>
    </w:rPr>
  </w:style>
  <w:style w:type="paragraph" w:customStyle="1" w:styleId="a5">
    <w:name w:val="一级条标题"/>
    <w:basedOn w:val="a4"/>
    <w:next w:val="aa"/>
    <w:rsid w:val="007A006A"/>
    <w:pPr>
      <w:numPr>
        <w:ilvl w:val="2"/>
      </w:numPr>
      <w:spacing w:beforeLines="0" w:afterLines="0"/>
      <w:outlineLvl w:val="2"/>
    </w:pPr>
  </w:style>
  <w:style w:type="paragraph" w:customStyle="1" w:styleId="a6">
    <w:name w:val="二级条标题"/>
    <w:basedOn w:val="a5"/>
    <w:next w:val="aa"/>
    <w:rsid w:val="007A006A"/>
    <w:pPr>
      <w:numPr>
        <w:ilvl w:val="3"/>
      </w:numPr>
      <w:outlineLvl w:val="3"/>
    </w:pPr>
  </w:style>
  <w:style w:type="paragraph" w:customStyle="1" w:styleId="a7">
    <w:name w:val="三级条标题"/>
    <w:basedOn w:val="a6"/>
    <w:next w:val="aa"/>
    <w:rsid w:val="007A006A"/>
    <w:pPr>
      <w:numPr>
        <w:ilvl w:val="4"/>
      </w:numPr>
      <w:tabs>
        <w:tab w:val="num" w:pos="1077"/>
      </w:tabs>
      <w:ind w:left="0"/>
      <w:outlineLvl w:val="4"/>
    </w:pPr>
  </w:style>
  <w:style w:type="paragraph" w:customStyle="1" w:styleId="a8">
    <w:name w:val="四级条标题"/>
    <w:basedOn w:val="a7"/>
    <w:next w:val="aa"/>
    <w:rsid w:val="007A006A"/>
    <w:pPr>
      <w:numPr>
        <w:ilvl w:val="5"/>
      </w:numPr>
      <w:tabs>
        <w:tab w:val="num" w:pos="2989"/>
      </w:tabs>
      <w:ind w:left="2269"/>
      <w:outlineLvl w:val="5"/>
    </w:pPr>
  </w:style>
  <w:style w:type="paragraph" w:customStyle="1" w:styleId="a9">
    <w:name w:val="五级条标题"/>
    <w:basedOn w:val="a8"/>
    <w:next w:val="aa"/>
    <w:rsid w:val="007A006A"/>
    <w:pPr>
      <w:numPr>
        <w:ilvl w:val="6"/>
      </w:numPr>
      <w:tabs>
        <w:tab w:val="num" w:pos="720"/>
      </w:tabs>
      <w:outlineLvl w:val="6"/>
    </w:pPr>
  </w:style>
  <w:style w:type="paragraph" w:customStyle="1" w:styleId="CharCharCharCharCharCharCharCharCharChar">
    <w:name w:val="Char Char Char Char Char Char Char Char Char Char"/>
    <w:basedOn w:val="afff"/>
    <w:autoRedefine/>
    <w:rsid w:val="007A006A"/>
    <w:pPr>
      <w:keepNext w:val="0"/>
      <w:widowControl w:val="0"/>
      <w:autoSpaceDE/>
      <w:autoSpaceDN/>
      <w:spacing w:line="436" w:lineRule="exact"/>
      <w:ind w:left="357"/>
      <w:outlineLvl w:val="3"/>
    </w:pPr>
    <w:rPr>
      <w:rFonts w:ascii="Tahoma" w:hAnsi="Tahoma"/>
      <w:b/>
      <w:kern w:val="2"/>
      <w:sz w:val="24"/>
      <w:szCs w:val="24"/>
    </w:rPr>
  </w:style>
  <w:style w:type="paragraph" w:customStyle="1" w:styleId="4heading44Char4Char1CharChar4CharChar">
    <w:name w:val="样式 标题 4heading 4标题 4 Char标题 4 Char1 Char Char标题 4 Char Char..."/>
    <w:basedOn w:val="4"/>
    <w:rsid w:val="00CA4A2B"/>
    <w:rPr>
      <w:rFonts w:ascii="宋体" w:hAnsi="宋体" w:cs="宋体"/>
      <w:sz w:val="21"/>
      <w:szCs w:val="20"/>
    </w:rPr>
  </w:style>
  <w:style w:type="paragraph" w:customStyle="1" w:styleId="4heading44Char4Char1CharChar4CharChar1">
    <w:name w:val="样式 标题 4heading 4标题 4 Char标题 4 Char1 Char Char标题 4 Char Char...1"/>
    <w:basedOn w:val="4"/>
    <w:rsid w:val="00CA4A2B"/>
    <w:rPr>
      <w:rFonts w:ascii="宋体" w:hAnsi="宋体"/>
      <w:sz w:val="21"/>
    </w:rPr>
  </w:style>
  <w:style w:type="paragraph" w:customStyle="1" w:styleId="3heading3heading3CharCharCharCharheading3CharC">
    <w:name w:val="样式 标题 3heading 3heading 3 Char Char Char Charheading 3 Char C..."/>
    <w:basedOn w:val="30"/>
    <w:rsid w:val="00E77046"/>
    <w:rPr>
      <w:rFonts w:ascii="宋体" w:hAnsi="宋体"/>
      <w:sz w:val="21"/>
    </w:rPr>
  </w:style>
  <w:style w:type="paragraph" w:styleId="affff4">
    <w:name w:val="List Paragraph"/>
    <w:basedOn w:val="aa"/>
    <w:uiPriority w:val="34"/>
    <w:qFormat/>
    <w:rsid w:val="004B6F75"/>
    <w:pPr>
      <w:keepNext w:val="0"/>
      <w:autoSpaceDE/>
      <w:autoSpaceDN/>
      <w:adjustRightInd/>
      <w:ind w:firstLineChars="200" w:firstLine="420"/>
    </w:pPr>
    <w:rPr>
      <w:rFonts w:ascii="宋体" w:hAnsi="宋体" w:cs="宋体"/>
      <w:sz w:val="24"/>
      <w:szCs w:val="24"/>
    </w:rPr>
  </w:style>
  <w:style w:type="character" w:customStyle="1" w:styleId="Char0">
    <w:name w:val="正文首行缩进 Char"/>
    <w:basedOn w:val="ab"/>
    <w:link w:val="afb"/>
    <w:rsid w:val="002F316A"/>
    <w:rPr>
      <w:rFonts w:ascii="Arial" w:hAnsi="Arial"/>
      <w:sz w:val="21"/>
      <w:szCs w:val="21"/>
    </w:rPr>
  </w:style>
</w:styles>
</file>

<file path=word/webSettings.xml><?xml version="1.0" encoding="utf-8"?>
<w:webSettings xmlns:r="http://schemas.openxmlformats.org/officeDocument/2006/relationships" xmlns:w="http://schemas.openxmlformats.org/wordprocessingml/2006/main">
  <w:divs>
    <w:div w:id="409500615">
      <w:bodyDiv w:val="1"/>
      <w:marLeft w:val="0"/>
      <w:marRight w:val="0"/>
      <w:marTop w:val="0"/>
      <w:marBottom w:val="0"/>
      <w:divBdr>
        <w:top w:val="none" w:sz="0" w:space="0" w:color="auto"/>
        <w:left w:val="none" w:sz="0" w:space="0" w:color="auto"/>
        <w:bottom w:val="none" w:sz="0" w:space="0" w:color="auto"/>
        <w:right w:val="none" w:sz="0" w:space="0" w:color="auto"/>
      </w:divBdr>
      <w:divsChild>
        <w:div w:id="1056510411">
          <w:marLeft w:val="1166"/>
          <w:marRight w:val="0"/>
          <w:marTop w:val="62"/>
          <w:marBottom w:val="0"/>
          <w:divBdr>
            <w:top w:val="none" w:sz="0" w:space="0" w:color="auto"/>
            <w:left w:val="none" w:sz="0" w:space="0" w:color="auto"/>
            <w:bottom w:val="none" w:sz="0" w:space="0" w:color="auto"/>
            <w:right w:val="none" w:sz="0" w:space="0" w:color="auto"/>
          </w:divBdr>
        </w:div>
      </w:divsChild>
    </w:div>
    <w:div w:id="536817208">
      <w:bodyDiv w:val="1"/>
      <w:marLeft w:val="0"/>
      <w:marRight w:val="0"/>
      <w:marTop w:val="0"/>
      <w:marBottom w:val="0"/>
      <w:divBdr>
        <w:top w:val="none" w:sz="0" w:space="0" w:color="auto"/>
        <w:left w:val="none" w:sz="0" w:space="0" w:color="auto"/>
        <w:bottom w:val="none" w:sz="0" w:space="0" w:color="auto"/>
        <w:right w:val="none" w:sz="0" w:space="0" w:color="auto"/>
      </w:divBdr>
    </w:div>
    <w:div w:id="6227310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39475660">
          <w:marLeft w:val="0"/>
          <w:marRight w:val="0"/>
          <w:marTop w:val="0"/>
          <w:marBottom w:val="0"/>
          <w:divBdr>
            <w:top w:val="none" w:sz="0" w:space="0" w:color="auto"/>
            <w:left w:val="none" w:sz="0" w:space="0" w:color="auto"/>
            <w:bottom w:val="none" w:sz="0" w:space="0" w:color="auto"/>
            <w:right w:val="none" w:sz="0" w:space="0" w:color="auto"/>
          </w:divBdr>
          <w:divsChild>
            <w:div w:id="1475562594">
              <w:marLeft w:val="0"/>
              <w:marRight w:val="0"/>
              <w:marTop w:val="0"/>
              <w:marBottom w:val="0"/>
              <w:divBdr>
                <w:top w:val="none" w:sz="0" w:space="0" w:color="auto"/>
                <w:left w:val="none" w:sz="0" w:space="0" w:color="auto"/>
                <w:bottom w:val="none" w:sz="0" w:space="0" w:color="auto"/>
                <w:right w:val="none" w:sz="0" w:space="0" w:color="auto"/>
              </w:divBdr>
              <w:divsChild>
                <w:div w:id="401373932">
                  <w:marLeft w:val="0"/>
                  <w:marRight w:val="0"/>
                  <w:marTop w:val="0"/>
                  <w:marBottom w:val="0"/>
                  <w:divBdr>
                    <w:top w:val="none" w:sz="0" w:space="0" w:color="auto"/>
                    <w:left w:val="none" w:sz="0" w:space="0" w:color="auto"/>
                    <w:bottom w:val="none" w:sz="0" w:space="0" w:color="auto"/>
                    <w:right w:val="none" w:sz="0" w:space="0" w:color="auto"/>
                  </w:divBdr>
                  <w:divsChild>
                    <w:div w:id="2123382412">
                      <w:marLeft w:val="0"/>
                      <w:marRight w:val="0"/>
                      <w:marTop w:val="0"/>
                      <w:marBottom w:val="0"/>
                      <w:divBdr>
                        <w:top w:val="none" w:sz="0" w:space="0" w:color="auto"/>
                        <w:left w:val="none" w:sz="0" w:space="0" w:color="auto"/>
                        <w:bottom w:val="none" w:sz="0" w:space="0" w:color="auto"/>
                        <w:right w:val="none" w:sz="0" w:space="0" w:color="auto"/>
                      </w:divBdr>
                      <w:divsChild>
                        <w:div w:id="467213285">
                          <w:marLeft w:val="0"/>
                          <w:marRight w:val="0"/>
                          <w:marTop w:val="0"/>
                          <w:marBottom w:val="0"/>
                          <w:divBdr>
                            <w:top w:val="none" w:sz="0" w:space="0" w:color="auto"/>
                            <w:left w:val="none" w:sz="0" w:space="0" w:color="auto"/>
                            <w:bottom w:val="none" w:sz="0" w:space="0" w:color="auto"/>
                            <w:right w:val="none" w:sz="0" w:space="0" w:color="auto"/>
                          </w:divBdr>
                        </w:div>
                        <w:div w:id="605424448">
                          <w:marLeft w:val="0"/>
                          <w:marRight w:val="0"/>
                          <w:marTop w:val="0"/>
                          <w:marBottom w:val="0"/>
                          <w:divBdr>
                            <w:top w:val="none" w:sz="0" w:space="0" w:color="auto"/>
                            <w:left w:val="none" w:sz="0" w:space="0" w:color="auto"/>
                            <w:bottom w:val="none" w:sz="0" w:space="0" w:color="auto"/>
                            <w:right w:val="none" w:sz="0" w:space="0" w:color="auto"/>
                          </w:divBdr>
                          <w:divsChild>
                            <w:div w:id="174417962">
                              <w:marLeft w:val="0"/>
                              <w:marRight w:val="0"/>
                              <w:marTop w:val="0"/>
                              <w:marBottom w:val="0"/>
                              <w:divBdr>
                                <w:top w:val="none" w:sz="0" w:space="0" w:color="auto"/>
                                <w:left w:val="none" w:sz="0" w:space="0" w:color="auto"/>
                                <w:bottom w:val="none" w:sz="0" w:space="0" w:color="auto"/>
                                <w:right w:val="none" w:sz="0" w:space="0" w:color="auto"/>
                              </w:divBdr>
                            </w:div>
                            <w:div w:id="1074202378">
                              <w:marLeft w:val="0"/>
                              <w:marRight w:val="0"/>
                              <w:marTop w:val="0"/>
                              <w:marBottom w:val="0"/>
                              <w:divBdr>
                                <w:top w:val="none" w:sz="0" w:space="0" w:color="auto"/>
                                <w:left w:val="none" w:sz="0" w:space="0" w:color="auto"/>
                                <w:bottom w:val="none" w:sz="0" w:space="0" w:color="auto"/>
                                <w:right w:val="none" w:sz="0" w:space="0" w:color="auto"/>
                              </w:divBdr>
                            </w:div>
                          </w:divsChild>
                        </w:div>
                        <w:div w:id="870462558">
                          <w:marLeft w:val="0"/>
                          <w:marRight w:val="0"/>
                          <w:marTop w:val="0"/>
                          <w:marBottom w:val="0"/>
                          <w:divBdr>
                            <w:top w:val="none" w:sz="0" w:space="0" w:color="auto"/>
                            <w:left w:val="none" w:sz="0" w:space="0" w:color="auto"/>
                            <w:bottom w:val="none" w:sz="0" w:space="0" w:color="auto"/>
                            <w:right w:val="none" w:sz="0" w:space="0" w:color="auto"/>
                          </w:divBdr>
                        </w:div>
                        <w:div w:id="1076902988">
                          <w:marLeft w:val="0"/>
                          <w:marRight w:val="0"/>
                          <w:marTop w:val="0"/>
                          <w:marBottom w:val="0"/>
                          <w:divBdr>
                            <w:top w:val="none" w:sz="0" w:space="0" w:color="auto"/>
                            <w:left w:val="none" w:sz="0" w:space="0" w:color="auto"/>
                            <w:bottom w:val="none" w:sz="0" w:space="0" w:color="auto"/>
                            <w:right w:val="none" w:sz="0" w:space="0" w:color="auto"/>
                          </w:divBdr>
                        </w:div>
                        <w:div w:id="1135871738">
                          <w:marLeft w:val="0"/>
                          <w:marRight w:val="0"/>
                          <w:marTop w:val="0"/>
                          <w:marBottom w:val="0"/>
                          <w:divBdr>
                            <w:top w:val="none" w:sz="0" w:space="0" w:color="auto"/>
                            <w:left w:val="none" w:sz="0" w:space="0" w:color="auto"/>
                            <w:bottom w:val="none" w:sz="0" w:space="0" w:color="auto"/>
                            <w:right w:val="none" w:sz="0" w:space="0" w:color="auto"/>
                          </w:divBdr>
                          <w:divsChild>
                            <w:div w:id="76370077">
                              <w:marLeft w:val="0"/>
                              <w:marRight w:val="0"/>
                              <w:marTop w:val="0"/>
                              <w:marBottom w:val="0"/>
                              <w:divBdr>
                                <w:top w:val="none" w:sz="0" w:space="0" w:color="auto"/>
                                <w:left w:val="none" w:sz="0" w:space="0" w:color="auto"/>
                                <w:bottom w:val="none" w:sz="0" w:space="0" w:color="auto"/>
                                <w:right w:val="none" w:sz="0" w:space="0" w:color="auto"/>
                              </w:divBdr>
                            </w:div>
                            <w:div w:id="289170063">
                              <w:marLeft w:val="0"/>
                              <w:marRight w:val="0"/>
                              <w:marTop w:val="0"/>
                              <w:marBottom w:val="0"/>
                              <w:divBdr>
                                <w:top w:val="none" w:sz="0" w:space="0" w:color="auto"/>
                                <w:left w:val="none" w:sz="0" w:space="0" w:color="auto"/>
                                <w:bottom w:val="none" w:sz="0" w:space="0" w:color="auto"/>
                                <w:right w:val="none" w:sz="0" w:space="0" w:color="auto"/>
                              </w:divBdr>
                            </w:div>
                            <w:div w:id="742946627">
                              <w:marLeft w:val="0"/>
                              <w:marRight w:val="0"/>
                              <w:marTop w:val="0"/>
                              <w:marBottom w:val="0"/>
                              <w:divBdr>
                                <w:top w:val="none" w:sz="0" w:space="0" w:color="auto"/>
                                <w:left w:val="none" w:sz="0" w:space="0" w:color="auto"/>
                                <w:bottom w:val="none" w:sz="0" w:space="0" w:color="auto"/>
                                <w:right w:val="none" w:sz="0" w:space="0" w:color="auto"/>
                              </w:divBdr>
                            </w:div>
                            <w:div w:id="1028339105">
                              <w:marLeft w:val="0"/>
                              <w:marRight w:val="0"/>
                              <w:marTop w:val="0"/>
                              <w:marBottom w:val="0"/>
                              <w:divBdr>
                                <w:top w:val="none" w:sz="0" w:space="0" w:color="auto"/>
                                <w:left w:val="none" w:sz="0" w:space="0" w:color="auto"/>
                                <w:bottom w:val="none" w:sz="0" w:space="0" w:color="auto"/>
                                <w:right w:val="none" w:sz="0" w:space="0" w:color="auto"/>
                              </w:divBdr>
                            </w:div>
                            <w:div w:id="1064793114">
                              <w:marLeft w:val="0"/>
                              <w:marRight w:val="0"/>
                              <w:marTop w:val="0"/>
                              <w:marBottom w:val="0"/>
                              <w:divBdr>
                                <w:top w:val="none" w:sz="0" w:space="0" w:color="auto"/>
                                <w:left w:val="none" w:sz="0" w:space="0" w:color="auto"/>
                                <w:bottom w:val="none" w:sz="0" w:space="0" w:color="auto"/>
                                <w:right w:val="none" w:sz="0" w:space="0" w:color="auto"/>
                              </w:divBdr>
                            </w:div>
                            <w:div w:id="1172641879">
                              <w:marLeft w:val="0"/>
                              <w:marRight w:val="0"/>
                              <w:marTop w:val="0"/>
                              <w:marBottom w:val="0"/>
                              <w:divBdr>
                                <w:top w:val="none" w:sz="0" w:space="0" w:color="auto"/>
                                <w:left w:val="none" w:sz="0" w:space="0" w:color="auto"/>
                                <w:bottom w:val="none" w:sz="0" w:space="0" w:color="auto"/>
                                <w:right w:val="none" w:sz="0" w:space="0" w:color="auto"/>
                              </w:divBdr>
                            </w:div>
                            <w:div w:id="1552158182">
                              <w:marLeft w:val="0"/>
                              <w:marRight w:val="0"/>
                              <w:marTop w:val="0"/>
                              <w:marBottom w:val="0"/>
                              <w:divBdr>
                                <w:top w:val="none" w:sz="0" w:space="0" w:color="auto"/>
                                <w:left w:val="none" w:sz="0" w:space="0" w:color="auto"/>
                                <w:bottom w:val="none" w:sz="0" w:space="0" w:color="auto"/>
                                <w:right w:val="none" w:sz="0" w:space="0" w:color="auto"/>
                              </w:divBdr>
                            </w:div>
                            <w:div w:id="1592815664">
                              <w:marLeft w:val="0"/>
                              <w:marRight w:val="0"/>
                              <w:marTop w:val="0"/>
                              <w:marBottom w:val="0"/>
                              <w:divBdr>
                                <w:top w:val="none" w:sz="0" w:space="0" w:color="auto"/>
                                <w:left w:val="none" w:sz="0" w:space="0" w:color="auto"/>
                                <w:bottom w:val="none" w:sz="0" w:space="0" w:color="auto"/>
                                <w:right w:val="none" w:sz="0" w:space="0" w:color="auto"/>
                              </w:divBdr>
                            </w:div>
                          </w:divsChild>
                        </w:div>
                        <w:div w:id="1449082841">
                          <w:marLeft w:val="0"/>
                          <w:marRight w:val="0"/>
                          <w:marTop w:val="0"/>
                          <w:marBottom w:val="0"/>
                          <w:divBdr>
                            <w:top w:val="none" w:sz="0" w:space="0" w:color="auto"/>
                            <w:left w:val="none" w:sz="0" w:space="0" w:color="auto"/>
                            <w:bottom w:val="none" w:sz="0" w:space="0" w:color="auto"/>
                            <w:right w:val="none" w:sz="0" w:space="0" w:color="auto"/>
                          </w:divBdr>
                        </w:div>
                        <w:div w:id="1461263991">
                          <w:marLeft w:val="0"/>
                          <w:marRight w:val="0"/>
                          <w:marTop w:val="0"/>
                          <w:marBottom w:val="0"/>
                          <w:divBdr>
                            <w:top w:val="none" w:sz="0" w:space="0" w:color="auto"/>
                            <w:left w:val="none" w:sz="0" w:space="0" w:color="auto"/>
                            <w:bottom w:val="none" w:sz="0" w:space="0" w:color="auto"/>
                            <w:right w:val="none" w:sz="0" w:space="0" w:color="auto"/>
                          </w:divBdr>
                        </w:div>
                        <w:div w:id="1535344251">
                          <w:marLeft w:val="0"/>
                          <w:marRight w:val="0"/>
                          <w:marTop w:val="0"/>
                          <w:marBottom w:val="0"/>
                          <w:divBdr>
                            <w:top w:val="none" w:sz="0" w:space="0" w:color="auto"/>
                            <w:left w:val="none" w:sz="0" w:space="0" w:color="auto"/>
                            <w:bottom w:val="none" w:sz="0" w:space="0" w:color="auto"/>
                            <w:right w:val="none" w:sz="0" w:space="0" w:color="auto"/>
                          </w:divBdr>
                        </w:div>
                        <w:div w:id="1667510017">
                          <w:marLeft w:val="0"/>
                          <w:marRight w:val="0"/>
                          <w:marTop w:val="0"/>
                          <w:marBottom w:val="0"/>
                          <w:divBdr>
                            <w:top w:val="none" w:sz="0" w:space="0" w:color="auto"/>
                            <w:left w:val="none" w:sz="0" w:space="0" w:color="auto"/>
                            <w:bottom w:val="none" w:sz="0" w:space="0" w:color="auto"/>
                            <w:right w:val="none" w:sz="0" w:space="0" w:color="auto"/>
                          </w:divBdr>
                          <w:divsChild>
                            <w:div w:id="727580865">
                              <w:marLeft w:val="0"/>
                              <w:marRight w:val="0"/>
                              <w:marTop w:val="0"/>
                              <w:marBottom w:val="0"/>
                              <w:divBdr>
                                <w:top w:val="none" w:sz="0" w:space="0" w:color="auto"/>
                                <w:left w:val="none" w:sz="0" w:space="0" w:color="auto"/>
                                <w:bottom w:val="none" w:sz="0" w:space="0" w:color="auto"/>
                                <w:right w:val="none" w:sz="0" w:space="0" w:color="auto"/>
                              </w:divBdr>
                            </w:div>
                            <w:div w:id="915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937546">
      <w:bodyDiv w:val="1"/>
      <w:marLeft w:val="0"/>
      <w:marRight w:val="0"/>
      <w:marTop w:val="0"/>
      <w:marBottom w:val="0"/>
      <w:divBdr>
        <w:top w:val="none" w:sz="0" w:space="0" w:color="auto"/>
        <w:left w:val="none" w:sz="0" w:space="0" w:color="auto"/>
        <w:bottom w:val="none" w:sz="0" w:space="0" w:color="auto"/>
        <w:right w:val="none" w:sz="0" w:space="0" w:color="auto"/>
      </w:divBdr>
    </w:div>
    <w:div w:id="1288007597">
      <w:bodyDiv w:val="1"/>
      <w:marLeft w:val="0"/>
      <w:marRight w:val="0"/>
      <w:marTop w:val="0"/>
      <w:marBottom w:val="0"/>
      <w:divBdr>
        <w:top w:val="none" w:sz="0" w:space="0" w:color="auto"/>
        <w:left w:val="none" w:sz="0" w:space="0" w:color="auto"/>
        <w:bottom w:val="none" w:sz="0" w:space="0" w:color="auto"/>
        <w:right w:val="none" w:sz="0" w:space="0" w:color="auto"/>
      </w:divBdr>
    </w:div>
    <w:div w:id="1299727379">
      <w:bodyDiv w:val="1"/>
      <w:marLeft w:val="0"/>
      <w:marRight w:val="0"/>
      <w:marTop w:val="0"/>
      <w:marBottom w:val="0"/>
      <w:divBdr>
        <w:top w:val="none" w:sz="0" w:space="0" w:color="auto"/>
        <w:left w:val="none" w:sz="0" w:space="0" w:color="auto"/>
        <w:bottom w:val="none" w:sz="0" w:space="0" w:color="auto"/>
        <w:right w:val="none" w:sz="0" w:space="0" w:color="auto"/>
      </w:divBdr>
    </w:div>
    <w:div w:id="1503206605">
      <w:bodyDiv w:val="1"/>
      <w:marLeft w:val="0"/>
      <w:marRight w:val="0"/>
      <w:marTop w:val="0"/>
      <w:marBottom w:val="0"/>
      <w:divBdr>
        <w:top w:val="none" w:sz="0" w:space="0" w:color="auto"/>
        <w:left w:val="none" w:sz="0" w:space="0" w:color="auto"/>
        <w:bottom w:val="none" w:sz="0" w:space="0" w:color="auto"/>
        <w:right w:val="none" w:sz="0" w:space="0" w:color="auto"/>
      </w:divBdr>
      <w:divsChild>
        <w:div w:id="348147416">
          <w:marLeft w:val="547"/>
          <w:marRight w:val="0"/>
          <w:marTop w:val="72"/>
          <w:marBottom w:val="0"/>
          <w:divBdr>
            <w:top w:val="none" w:sz="0" w:space="0" w:color="auto"/>
            <w:left w:val="none" w:sz="0" w:space="0" w:color="auto"/>
            <w:bottom w:val="none" w:sz="0" w:space="0" w:color="auto"/>
            <w:right w:val="none" w:sz="0" w:space="0" w:color="auto"/>
          </w:divBdr>
        </w:div>
      </w:divsChild>
    </w:div>
    <w:div w:id="1605649471">
      <w:bodyDiv w:val="1"/>
      <w:marLeft w:val="0"/>
      <w:marRight w:val="0"/>
      <w:marTop w:val="0"/>
      <w:marBottom w:val="0"/>
      <w:divBdr>
        <w:top w:val="none" w:sz="0" w:space="0" w:color="auto"/>
        <w:left w:val="none" w:sz="0" w:space="0" w:color="auto"/>
        <w:bottom w:val="none" w:sz="0" w:space="0" w:color="auto"/>
        <w:right w:val="none" w:sz="0" w:space="0" w:color="auto"/>
      </w:divBdr>
      <w:divsChild>
        <w:div w:id="1989481612">
          <w:marLeft w:val="1166"/>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192.168.3.14:22003/222222/20130425/16/2000021309/10147129/cxp2m.pem?msisdn=18721182074&amp;mdspid=&amp;spid=699007&amp;nettype=1&amp;sid=2038493522&amp;pid=2002218100_2002199400&amp;timestamp=20130527164055&amp;Channel_ID=0109_03000014-99000-100100010010001&amp;ProgramID=500784724&amp;ParentNodeID=10150810"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hyperlink" Target="http://192.168.3.12:8098/222222/20130425/16/2000021309/10147129/cxp2m.3gp.m3u8?msisdn=18721182074&amp;mdspid=&amp;spid=699007&amp;nettype=1&amp;sid=2038493522&amp;pid=2002218100_2002199400&amp;timestamp=20130527164055&amp;Channel_ID=0109_03000014-99000-100100010010001&amp;ProgramID=500784724&amp;ParentNodeID=10150810"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192.168.3.14:22003/222222/20130425/16/2000021309/10147129/cxp2m.pem?msisdn=18721182074&amp;mdspid=&amp;spid=699007&amp;nettype=1&amp;sid=2038493522&amp;pid=2002218100_2002199400&amp;timestamp=20130527164055&amp;Channel_ID=0109_03000014-99000-100100010010001&amp;ProgramID=500784724&amp;ParentNodeID=101508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192.168.3.12:8098/222222/20130425/16/2000021309/10147129/cxp2m.3gp.m3u8?msisdn=18721182074&amp;mdspid=&amp;spid=699007&amp;nettype=1&amp;sid=2038493522&amp;pid=2002218100_2002199400&amp;timestamp=20130527164055&amp;Channel_ID=0109_03000014-99000-100100010010001&amp;ProgramID=500784724&amp;ParentNodeID=10150810" TargetMode="External"/><Relationship Id="rId5" Type="http://schemas.openxmlformats.org/officeDocument/2006/relationships/webSettings" Target="webSettings.xml"/><Relationship Id="rId15" Type="http://schemas.openxmlformats.org/officeDocument/2006/relationships/hyperlink" Target="http://dls.cdn.cmvideo.cn:8088/xxxxxx/xxxx.3gp?msisdn=XXX" TargetMode="External"/><Relationship Id="rId23" Type="http://schemas.openxmlformats.org/officeDocument/2006/relationships/hyperlink" Target="http://192.168.3.12:8098/222222/20130425/16/2000021309/10147129/cxp2m.3gp.m3u8?msisdn=18721182074&amp;mdspid=&amp;spid=699007&amp;nettype=1&amp;sid=2038493522&amp;pid=2002218100_2002199400&amp;timestamp=20130527164055&amp;Channel_ID=0109_03000014-99000-100100010010001&amp;ProgramID=500784724&amp;ParentNodeID=10150810"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ip:port/&#20043;&#21518;&#30340;&#25152;&#26377;&#23383;&#31526;&#20018;&#36827;&#34892;MD5" TargetMode="External"/><Relationship Id="rId14" Type="http://schemas.openxmlformats.org/officeDocument/2006/relationships/hyperlink" Target="http://vod.cdn.cmvideo.cn:8088/xxxxxx/xxxx.3gp.m3u8?msisdn=XXX" TargetMode="External"/><Relationship Id="rId22" Type="http://schemas.openxmlformats.org/officeDocument/2006/relationships/hyperlink" Target="http://192.168.3.14:22003/222222/20130425/16/2000021309/10147129/cxp2m.pem?msisdn=18721182074&amp;mdspid=&amp;spid=699007&amp;nettype=1&amp;sid=2038493522&amp;pid=2002218100_2002199400&amp;timestamp=20130527164055&amp;Channel_ID=0109_03000014-99000-100100010010001&amp;ProgramID=500784724&amp;ParentNodeID=10150810"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E:\IPD-SE\IPD-SE%20Workproduct\SED\Template\R&amp;D-Template-Design%20Requirements%20&#35774;&#35745;&#38656;&#277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4A92-7D68-4141-9A88-18E0F6F3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R&amp;D-Template-Design Requirements 设计需求模板</Template>
  <TotalTime>933</TotalTime>
  <Pages>20</Pages>
  <Words>2214</Words>
  <Characters>12622</Characters>
  <Application>Microsoft Office Word</Application>
  <DocSecurity>0</DocSecurity>
  <Lines>105</Lines>
  <Paragraphs>29</Paragraphs>
  <ScaleCrop>false</ScaleCrop>
  <Company>Huawei Technologies Co., Ltd.</Company>
  <LinksUpToDate>false</LinksUpToDate>
  <CharactersWithSpaces>14807</CharactersWithSpaces>
  <SharedDoc>false</SharedDoc>
  <HLinks>
    <vt:vector size="126" baseType="variant">
      <vt:variant>
        <vt:i4>6357042</vt:i4>
      </vt:variant>
      <vt:variant>
        <vt:i4>132</vt:i4>
      </vt:variant>
      <vt:variant>
        <vt:i4>0</vt:i4>
      </vt:variant>
      <vt:variant>
        <vt:i4>5</vt:i4>
      </vt:variant>
      <vt:variant>
        <vt:lpwstr/>
      </vt:variant>
      <vt:variant>
        <vt:lpwstr>_Appendix_G_:_Format of TraceUniqueI</vt:lpwstr>
      </vt:variant>
      <vt:variant>
        <vt:i4>1376319</vt:i4>
      </vt:variant>
      <vt:variant>
        <vt:i4>122</vt:i4>
      </vt:variant>
      <vt:variant>
        <vt:i4>0</vt:i4>
      </vt:variant>
      <vt:variant>
        <vt:i4>5</vt:i4>
      </vt:variant>
      <vt:variant>
        <vt:lpwstr/>
      </vt:variant>
      <vt:variant>
        <vt:lpwstr>_Toc310597517</vt:lpwstr>
      </vt:variant>
      <vt:variant>
        <vt:i4>1376319</vt:i4>
      </vt:variant>
      <vt:variant>
        <vt:i4>116</vt:i4>
      </vt:variant>
      <vt:variant>
        <vt:i4>0</vt:i4>
      </vt:variant>
      <vt:variant>
        <vt:i4>5</vt:i4>
      </vt:variant>
      <vt:variant>
        <vt:lpwstr/>
      </vt:variant>
      <vt:variant>
        <vt:lpwstr>_Toc310597516</vt:lpwstr>
      </vt:variant>
      <vt:variant>
        <vt:i4>1376319</vt:i4>
      </vt:variant>
      <vt:variant>
        <vt:i4>107</vt:i4>
      </vt:variant>
      <vt:variant>
        <vt:i4>0</vt:i4>
      </vt:variant>
      <vt:variant>
        <vt:i4>5</vt:i4>
      </vt:variant>
      <vt:variant>
        <vt:lpwstr/>
      </vt:variant>
      <vt:variant>
        <vt:lpwstr>_Toc310597515</vt:lpwstr>
      </vt:variant>
      <vt:variant>
        <vt:i4>1376319</vt:i4>
      </vt:variant>
      <vt:variant>
        <vt:i4>101</vt:i4>
      </vt:variant>
      <vt:variant>
        <vt:i4>0</vt:i4>
      </vt:variant>
      <vt:variant>
        <vt:i4>5</vt:i4>
      </vt:variant>
      <vt:variant>
        <vt:lpwstr/>
      </vt:variant>
      <vt:variant>
        <vt:lpwstr>_Toc310597514</vt:lpwstr>
      </vt:variant>
      <vt:variant>
        <vt:i4>1638448</vt:i4>
      </vt:variant>
      <vt:variant>
        <vt:i4>92</vt:i4>
      </vt:variant>
      <vt:variant>
        <vt:i4>0</vt:i4>
      </vt:variant>
      <vt:variant>
        <vt:i4>5</vt:i4>
      </vt:variant>
      <vt:variant>
        <vt:lpwstr/>
      </vt:variant>
      <vt:variant>
        <vt:lpwstr>_Toc347841035</vt:lpwstr>
      </vt:variant>
      <vt:variant>
        <vt:i4>1638448</vt:i4>
      </vt:variant>
      <vt:variant>
        <vt:i4>86</vt:i4>
      </vt:variant>
      <vt:variant>
        <vt:i4>0</vt:i4>
      </vt:variant>
      <vt:variant>
        <vt:i4>5</vt:i4>
      </vt:variant>
      <vt:variant>
        <vt:lpwstr/>
      </vt:variant>
      <vt:variant>
        <vt:lpwstr>_Toc347841034</vt:lpwstr>
      </vt:variant>
      <vt:variant>
        <vt:i4>1638448</vt:i4>
      </vt:variant>
      <vt:variant>
        <vt:i4>80</vt:i4>
      </vt:variant>
      <vt:variant>
        <vt:i4>0</vt:i4>
      </vt:variant>
      <vt:variant>
        <vt:i4>5</vt:i4>
      </vt:variant>
      <vt:variant>
        <vt:lpwstr/>
      </vt:variant>
      <vt:variant>
        <vt:lpwstr>_Toc347841033</vt:lpwstr>
      </vt:variant>
      <vt:variant>
        <vt:i4>1638448</vt:i4>
      </vt:variant>
      <vt:variant>
        <vt:i4>74</vt:i4>
      </vt:variant>
      <vt:variant>
        <vt:i4>0</vt:i4>
      </vt:variant>
      <vt:variant>
        <vt:i4>5</vt:i4>
      </vt:variant>
      <vt:variant>
        <vt:lpwstr/>
      </vt:variant>
      <vt:variant>
        <vt:lpwstr>_Toc347841032</vt:lpwstr>
      </vt:variant>
      <vt:variant>
        <vt:i4>1638448</vt:i4>
      </vt:variant>
      <vt:variant>
        <vt:i4>68</vt:i4>
      </vt:variant>
      <vt:variant>
        <vt:i4>0</vt:i4>
      </vt:variant>
      <vt:variant>
        <vt:i4>5</vt:i4>
      </vt:variant>
      <vt:variant>
        <vt:lpwstr/>
      </vt:variant>
      <vt:variant>
        <vt:lpwstr>_Toc347841031</vt:lpwstr>
      </vt:variant>
      <vt:variant>
        <vt:i4>1638448</vt:i4>
      </vt:variant>
      <vt:variant>
        <vt:i4>62</vt:i4>
      </vt:variant>
      <vt:variant>
        <vt:i4>0</vt:i4>
      </vt:variant>
      <vt:variant>
        <vt:i4>5</vt:i4>
      </vt:variant>
      <vt:variant>
        <vt:lpwstr/>
      </vt:variant>
      <vt:variant>
        <vt:lpwstr>_Toc347841030</vt:lpwstr>
      </vt:variant>
      <vt:variant>
        <vt:i4>1572912</vt:i4>
      </vt:variant>
      <vt:variant>
        <vt:i4>56</vt:i4>
      </vt:variant>
      <vt:variant>
        <vt:i4>0</vt:i4>
      </vt:variant>
      <vt:variant>
        <vt:i4>5</vt:i4>
      </vt:variant>
      <vt:variant>
        <vt:lpwstr/>
      </vt:variant>
      <vt:variant>
        <vt:lpwstr>_Toc347841029</vt:lpwstr>
      </vt:variant>
      <vt:variant>
        <vt:i4>1572912</vt:i4>
      </vt:variant>
      <vt:variant>
        <vt:i4>50</vt:i4>
      </vt:variant>
      <vt:variant>
        <vt:i4>0</vt:i4>
      </vt:variant>
      <vt:variant>
        <vt:i4>5</vt:i4>
      </vt:variant>
      <vt:variant>
        <vt:lpwstr/>
      </vt:variant>
      <vt:variant>
        <vt:lpwstr>_Toc347841028</vt:lpwstr>
      </vt:variant>
      <vt:variant>
        <vt:i4>1572912</vt:i4>
      </vt:variant>
      <vt:variant>
        <vt:i4>44</vt:i4>
      </vt:variant>
      <vt:variant>
        <vt:i4>0</vt:i4>
      </vt:variant>
      <vt:variant>
        <vt:i4>5</vt:i4>
      </vt:variant>
      <vt:variant>
        <vt:lpwstr/>
      </vt:variant>
      <vt:variant>
        <vt:lpwstr>_Toc347841027</vt:lpwstr>
      </vt:variant>
      <vt:variant>
        <vt:i4>1572912</vt:i4>
      </vt:variant>
      <vt:variant>
        <vt:i4>38</vt:i4>
      </vt:variant>
      <vt:variant>
        <vt:i4>0</vt:i4>
      </vt:variant>
      <vt:variant>
        <vt:i4>5</vt:i4>
      </vt:variant>
      <vt:variant>
        <vt:lpwstr/>
      </vt:variant>
      <vt:variant>
        <vt:lpwstr>_Toc347841026</vt:lpwstr>
      </vt:variant>
      <vt:variant>
        <vt:i4>1572912</vt:i4>
      </vt:variant>
      <vt:variant>
        <vt:i4>32</vt:i4>
      </vt:variant>
      <vt:variant>
        <vt:i4>0</vt:i4>
      </vt:variant>
      <vt:variant>
        <vt:i4>5</vt:i4>
      </vt:variant>
      <vt:variant>
        <vt:lpwstr/>
      </vt:variant>
      <vt:variant>
        <vt:lpwstr>_Toc347841025</vt:lpwstr>
      </vt:variant>
      <vt:variant>
        <vt:i4>1572912</vt:i4>
      </vt:variant>
      <vt:variant>
        <vt:i4>26</vt:i4>
      </vt:variant>
      <vt:variant>
        <vt:i4>0</vt:i4>
      </vt:variant>
      <vt:variant>
        <vt:i4>5</vt:i4>
      </vt:variant>
      <vt:variant>
        <vt:lpwstr/>
      </vt:variant>
      <vt:variant>
        <vt:lpwstr>_Toc347841024</vt:lpwstr>
      </vt:variant>
      <vt:variant>
        <vt:i4>1572912</vt:i4>
      </vt:variant>
      <vt:variant>
        <vt:i4>20</vt:i4>
      </vt:variant>
      <vt:variant>
        <vt:i4>0</vt:i4>
      </vt:variant>
      <vt:variant>
        <vt:i4>5</vt:i4>
      </vt:variant>
      <vt:variant>
        <vt:lpwstr/>
      </vt:variant>
      <vt:variant>
        <vt:lpwstr>_Toc347841023</vt:lpwstr>
      </vt:variant>
      <vt:variant>
        <vt:i4>1572912</vt:i4>
      </vt:variant>
      <vt:variant>
        <vt:i4>14</vt:i4>
      </vt:variant>
      <vt:variant>
        <vt:i4>0</vt:i4>
      </vt:variant>
      <vt:variant>
        <vt:i4>5</vt:i4>
      </vt:variant>
      <vt:variant>
        <vt:lpwstr/>
      </vt:variant>
      <vt:variant>
        <vt:lpwstr>_Toc347841022</vt:lpwstr>
      </vt:variant>
      <vt:variant>
        <vt:i4>1572912</vt:i4>
      </vt:variant>
      <vt:variant>
        <vt:i4>8</vt:i4>
      </vt:variant>
      <vt:variant>
        <vt:i4>0</vt:i4>
      </vt:variant>
      <vt:variant>
        <vt:i4>5</vt:i4>
      </vt:variant>
      <vt:variant>
        <vt:lpwstr/>
      </vt:variant>
      <vt:variant>
        <vt:lpwstr>_Toc347841021</vt:lpwstr>
      </vt:variant>
      <vt:variant>
        <vt:i4>1572912</vt:i4>
      </vt:variant>
      <vt:variant>
        <vt:i4>2</vt:i4>
      </vt:variant>
      <vt:variant>
        <vt:i4>0</vt:i4>
      </vt:variant>
      <vt:variant>
        <vt:i4>5</vt:i4>
      </vt:variant>
      <vt:variant>
        <vt:lpwstr/>
      </vt:variant>
      <vt:variant>
        <vt:lpwstr>_Toc347841020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Jixh</dc:creator>
  <dc:description>版本：IPD-CMM V2.0              时间：2002.3.10</dc:description>
  <cp:lastModifiedBy>z00127545</cp:lastModifiedBy>
  <cp:revision>32</cp:revision>
  <cp:lastPrinted>2003-07-31T01:26:00Z</cp:lastPrinted>
  <dcterms:created xsi:type="dcterms:W3CDTF">2013-06-08T14:29:00Z</dcterms:created>
  <dcterms:modified xsi:type="dcterms:W3CDTF">2015-01-26T05:02:00Z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(2)Sx1TfaLX8x3umuY/NGGmwBEmJGdmYUIxkyMME6WWAqzpjg6A2eXnjD27bNdSOQbvbq4ggBv0_x000d_ iAP54YmftQk4w+HfAp6iZ+NzRo3pqNmewo8VSKsEzi93ZswBYkETAWdXpXE5eWMNFOTnDt1S_x000d_ ySUWP2BBJ261/+h099C6/TUq/3tWwiyNU82QzCdBF/tXJRkVM7n9wL4yE+gDi4sZc9QYIjLM_x000d_ xVQtq8i+9MbFh92Jiw</vt:lpwstr>
  </property>
  <property fmtid="{D5CDD505-2E9C-101B-9397-08002B2CF9AE}" pid="3" name="_ms_pID_7253431">
    <vt:lpwstr>r7N9LnNHAziIv0aQQv0MhEL9T6yvuBa986ybQMw9oQ5cMv9PHga7mW_x000d_ xjlMnxYWmr93QZYtnUfeh3W+5FGEn3I6p7sAAAAqPTrNTtDmrsd7MAlfEwP59QsjyHnK5w2i_x000d_ bncsxHrN6hU9aRFuhskCmN3Zy3YWEo8AhEfE/XRCwCz0yYXBe+3R48+K2EZxp83K3Dch3qGy_x000d_ o9Q0mxgC/rIqfga4</vt:lpwstr>
  </property>
  <property fmtid="{D5CDD505-2E9C-101B-9397-08002B2CF9AE}" pid="4" name="_new_ms_pID_72543">
    <vt:lpwstr>(4)eSnC4ql2UtQ+Y2HKc+cs5uCM49L8YMHvQjBPQ3IPdkwrhSxTM+EXeioPnLkS9GmjLpQs7Abw_x000d_
LyW00k/2TPlvhslmlEgMV1WODzwCv/6/YlnBn8IUx8zUgcLsTocH6Fvx1cMdxupLJWTHfKkQ_x000d_
d3wGrFndMovlHHMzvLgwDzsvG3we3X+RtCAHJd/21+a6RD6VoUBhvNcQ+lWlqh5RChcUoNeV_x000d_
njTf3775T9WKtiCu+F</vt:lpwstr>
  </property>
  <property fmtid="{D5CDD505-2E9C-101B-9397-08002B2CF9AE}" pid="5" name="_new_ms_pID_725431">
    <vt:lpwstr>QGPYxmjxlOLpD5b68IGWq6XHK1246o8NyNITRnDyW7ctM0cgn7o2Qq_x000d_
Nm6RXWa61RuTv2yp/+Jpz1MH8spHwV52+EORBgKo6T+c5fvWTMBLcj+VgNqQP0oWa63GSLcK_x000d_
O+nU6DOJ50V0sZWXpqV4F2PdcP9i/S21PA6W/Jl9gEK5fTfLaV9CFLYsR9Lo7LEuM0aJd5wK_x000d_
y61lWF8y0kVm8fy8AH/49dsgwe/orvYZT8Rv</vt:lpwstr>
  </property>
  <property fmtid="{D5CDD505-2E9C-101B-9397-08002B2CF9AE}" pid="6" name="_new_ms_pID_725432">
    <vt:lpwstr>uLtv92fly8PdJ7kFXRrzi0ajU866ErqFQsaz_x000d_
nE7E5kQfbr+wnAW68JGliZlDB+iTrbJU32hfU96810hj8XnC0so36fUnWDqFm18FzqpkKiYY_x000d_
F73Dsi27u7bZ3U7HrL0jaNJVf3XHu00ztNGLFpFSmh7eRH9MNLkO8kWEG8OQ75RMuB8+DWVu_x000d_
auDiBnHfLa3tSwJmjrFDBvD+ZVKW+lCQ/IbWzOB3bO3ffioTI3JMu+</vt:lpwstr>
  </property>
  <property fmtid="{D5CDD505-2E9C-101B-9397-08002B2CF9AE}" pid="7" name="_new_ms_pID_725433">
    <vt:lpwstr>oM</vt:lpwstr>
  </property>
  <property fmtid="{D5CDD505-2E9C-101B-9397-08002B2CF9AE}" pid="8" name="sflag">
    <vt:lpwstr>1422240192</vt:lpwstr>
  </property>
</Properties>
</file>